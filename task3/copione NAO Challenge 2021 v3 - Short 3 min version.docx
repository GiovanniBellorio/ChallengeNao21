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719" w:rsidRDefault="004B4719" w:rsidP="00BF13D8">
      <w:pPr>
        <w:pStyle w:val="NormaleWeb"/>
        <w:spacing w:before="0" w:beforeAutospacing="0" w:after="0" w:line="256" w:lineRule="auto"/>
        <w:jc w:val="right"/>
        <w:rPr>
          <w:bCs/>
          <w:lang w:val="en-US"/>
        </w:rPr>
      </w:pPr>
      <w:r w:rsidRPr="00400E49">
        <w:rPr>
          <w:bCs/>
          <w:lang w:val="en-US"/>
        </w:rPr>
        <w:t>Alessio Iliceto</w:t>
      </w:r>
    </w:p>
    <w:p w:rsidR="000B7E57" w:rsidRPr="00400E49" w:rsidRDefault="000A7BE4" w:rsidP="00BF13D8">
      <w:pPr>
        <w:pStyle w:val="NormaleWeb"/>
        <w:spacing w:before="0" w:beforeAutospacing="0" w:after="0" w:line="256" w:lineRule="auto"/>
        <w:jc w:val="right"/>
        <w:rPr>
          <w:bCs/>
          <w:lang w:val="en-US"/>
        </w:rPr>
      </w:pPr>
      <w:r>
        <w:rPr>
          <w:bCs/>
          <w:lang w:val="en-US"/>
        </w:rPr>
        <w:t>25</w:t>
      </w:r>
      <w:r w:rsidR="007640FD">
        <w:rPr>
          <w:bCs/>
          <w:lang w:val="en-US"/>
        </w:rPr>
        <w:t>/01/202</w:t>
      </w:r>
      <w:r w:rsidR="005429F5">
        <w:rPr>
          <w:bCs/>
          <w:lang w:val="en-US"/>
        </w:rPr>
        <w:t>1</w:t>
      </w:r>
    </w:p>
    <w:p w:rsidR="004B4719" w:rsidRPr="00400E49" w:rsidRDefault="004B4719" w:rsidP="004B4719">
      <w:pPr>
        <w:pStyle w:val="NormaleWeb"/>
        <w:spacing w:after="159" w:line="256" w:lineRule="auto"/>
        <w:jc w:val="center"/>
        <w:rPr>
          <w:b/>
          <w:bCs/>
          <w:lang w:val="en-US"/>
        </w:rPr>
      </w:pPr>
      <w:r w:rsidRPr="00400E49">
        <w:rPr>
          <w:b/>
          <w:bCs/>
          <w:lang w:val="en-US"/>
        </w:rPr>
        <w:t>NAO Challenge – 3° Trial</w:t>
      </w:r>
    </w:p>
    <w:p w:rsidR="00D4051D" w:rsidRPr="009052E6" w:rsidRDefault="00D4051D" w:rsidP="00734D43">
      <w:pPr>
        <w:pStyle w:val="NormaleWeb"/>
        <w:spacing w:before="0" w:beforeAutospacing="0" w:after="159" w:line="256" w:lineRule="auto"/>
        <w:rPr>
          <w:rStyle w:val="Collegamentoipertestuale"/>
          <w:b/>
          <w:bCs/>
          <w:lang w:val="en-US"/>
        </w:rPr>
      </w:pPr>
      <w:r w:rsidRPr="009052E6">
        <w:rPr>
          <w:b/>
          <w:bCs/>
          <w:lang w:val="en-US"/>
        </w:rPr>
        <w:t xml:space="preserve">Email prof: </w:t>
      </w:r>
      <w:r w:rsidR="00107507">
        <w:fldChar w:fldCharType="begin"/>
      </w:r>
      <w:r w:rsidR="00107507" w:rsidRPr="004649F2">
        <w:rPr>
          <w:lang w:val="en-US"/>
          <w:rPrChange w:id="0" w:author="Administrator" w:date="2021-04-14T14:44:00Z">
            <w:rPr/>
          </w:rPrChange>
        </w:rPr>
        <w:instrText xml:space="preserve"> HYPERLINK "mailto:andrearoberti.roba@gmail.com" \t "_top" </w:instrText>
      </w:r>
      <w:r w:rsidR="00107507">
        <w:fldChar w:fldCharType="separate"/>
      </w:r>
      <w:r w:rsidRPr="009052E6">
        <w:rPr>
          <w:rStyle w:val="Collegamentoipertestuale"/>
          <w:b/>
          <w:bCs/>
          <w:lang w:val="en-US"/>
        </w:rPr>
        <w:t>andrearoberti.roba@gmail.com</w:t>
      </w:r>
      <w:r w:rsidR="00107507">
        <w:rPr>
          <w:rStyle w:val="Collegamentoipertestuale"/>
          <w:b/>
          <w:bCs/>
          <w:lang w:val="en-US"/>
        </w:rPr>
        <w:fldChar w:fldCharType="end"/>
      </w:r>
    </w:p>
    <w:p w:rsidR="00734D43" w:rsidRPr="004649F2" w:rsidRDefault="00734D43" w:rsidP="00734D43">
      <w:pPr>
        <w:pStyle w:val="NormaleWeb"/>
        <w:spacing w:before="0" w:beforeAutospacing="0" w:after="159" w:line="256" w:lineRule="auto"/>
        <w:rPr>
          <w:rStyle w:val="Collegamentoipertestuale"/>
          <w:b/>
          <w:bCs/>
          <w:lang w:val="en-US"/>
          <w:rPrChange w:id="1" w:author="Administrator" w:date="2021-04-14T14:44:00Z">
            <w:rPr>
              <w:rStyle w:val="Collegamentoipertestuale"/>
              <w:b/>
              <w:bCs/>
            </w:rPr>
          </w:rPrChange>
        </w:rPr>
      </w:pPr>
      <w:r w:rsidRPr="009052E6">
        <w:rPr>
          <w:rStyle w:val="Collegamentoipertestuale"/>
          <w:bCs/>
          <w:u w:val="none"/>
          <w:lang w:val="en-US"/>
        </w:rPr>
        <w:tab/>
        <w:t xml:space="preserve">         </w:t>
      </w:r>
      <w:r w:rsidR="00107507">
        <w:fldChar w:fldCharType="begin"/>
      </w:r>
      <w:r w:rsidR="00107507" w:rsidRPr="004649F2">
        <w:rPr>
          <w:lang w:val="en-US"/>
          <w:rPrChange w:id="2" w:author="Administrator" w:date="2021-04-14T14:44:00Z">
            <w:rPr/>
          </w:rPrChange>
        </w:rPr>
        <w:instrText xml:space="preserve"> HYPERLINK "mailto:andrea.roberti@univr.it" </w:instrText>
      </w:r>
      <w:r w:rsidR="00107507">
        <w:fldChar w:fldCharType="separate"/>
      </w:r>
      <w:r w:rsidR="000A7BE4" w:rsidRPr="004649F2">
        <w:rPr>
          <w:rStyle w:val="Collegamentoipertestuale"/>
          <w:b/>
          <w:bCs/>
          <w:lang w:val="en-US"/>
          <w:rPrChange w:id="3" w:author="Administrator" w:date="2021-04-14T14:44:00Z">
            <w:rPr>
              <w:rStyle w:val="Collegamentoipertestuale"/>
              <w:b/>
              <w:bCs/>
            </w:rPr>
          </w:rPrChange>
        </w:rPr>
        <w:t>andrea.roberti@univr.it</w:t>
      </w:r>
      <w:r w:rsidR="00107507">
        <w:rPr>
          <w:rStyle w:val="Collegamentoipertestuale"/>
          <w:b/>
          <w:bCs/>
        </w:rPr>
        <w:fldChar w:fldCharType="end"/>
      </w:r>
    </w:p>
    <w:p w:rsidR="000A7BE4" w:rsidRPr="004649F2" w:rsidRDefault="000A7BE4" w:rsidP="00734D43">
      <w:pPr>
        <w:pStyle w:val="NormaleWeb"/>
        <w:spacing w:before="0" w:beforeAutospacing="0" w:after="159" w:line="256" w:lineRule="auto"/>
        <w:rPr>
          <w:rStyle w:val="Collegamentoipertestuale"/>
          <w:b/>
          <w:bCs/>
          <w:u w:val="none"/>
          <w:lang w:val="en-US"/>
          <w:rPrChange w:id="4" w:author="Administrator" w:date="2021-04-14T14:44:00Z">
            <w:rPr>
              <w:rStyle w:val="Collegamentoipertestuale"/>
              <w:b/>
              <w:bCs/>
              <w:u w:val="none"/>
            </w:rPr>
          </w:rPrChange>
        </w:rPr>
      </w:pPr>
      <w:r w:rsidRPr="004649F2">
        <w:rPr>
          <w:rStyle w:val="Collegamentoipertestuale"/>
          <w:bCs/>
          <w:u w:val="none"/>
          <w:lang w:val="en-US"/>
          <w:rPrChange w:id="5" w:author="Administrator" w:date="2021-04-14T14:44:00Z">
            <w:rPr>
              <w:rStyle w:val="Collegamentoipertestuale"/>
              <w:bCs/>
              <w:u w:val="none"/>
            </w:rPr>
          </w:rPrChange>
        </w:rPr>
        <w:tab/>
        <w:t xml:space="preserve">         </w:t>
      </w:r>
      <w:r w:rsidR="00107507">
        <w:fldChar w:fldCharType="begin"/>
      </w:r>
      <w:r w:rsidR="00107507" w:rsidRPr="004649F2">
        <w:rPr>
          <w:lang w:val="en-US"/>
          <w:rPrChange w:id="6" w:author="Administrator" w:date="2021-04-14T14:44:00Z">
            <w:rPr/>
          </w:rPrChange>
        </w:rPr>
        <w:instrText xml:space="preserve"> HYPERLINK "mailto:giovanni.bellorio@scuolestimate.net" </w:instrText>
      </w:r>
      <w:r w:rsidR="00107507">
        <w:fldChar w:fldCharType="separate"/>
      </w:r>
      <w:r w:rsidRPr="004649F2">
        <w:rPr>
          <w:rStyle w:val="Collegamentoipertestuale"/>
          <w:b/>
          <w:bCs/>
          <w:lang w:val="en-US"/>
          <w:rPrChange w:id="7" w:author="Administrator" w:date="2021-04-14T14:44:00Z">
            <w:rPr>
              <w:rStyle w:val="Collegamentoipertestuale"/>
              <w:b/>
              <w:bCs/>
            </w:rPr>
          </w:rPrChange>
        </w:rPr>
        <w:t>giovanni.bellorio@scuolestimate.net</w:t>
      </w:r>
      <w:r w:rsidR="00107507">
        <w:rPr>
          <w:rStyle w:val="Collegamentoipertestuale"/>
          <w:b/>
          <w:bCs/>
        </w:rPr>
        <w:fldChar w:fldCharType="end"/>
      </w:r>
    </w:p>
    <w:p w:rsidR="003611FB" w:rsidRDefault="00D4051D" w:rsidP="003611FB">
      <w:pPr>
        <w:pStyle w:val="NormaleWeb"/>
        <w:spacing w:before="0" w:beforeAutospacing="0" w:after="0" w:line="256" w:lineRule="auto"/>
        <w:jc w:val="both"/>
      </w:pPr>
      <w:r>
        <w:rPr>
          <w:b/>
          <w:bCs/>
        </w:rPr>
        <w:t>Soggetto</w:t>
      </w:r>
    </w:p>
    <w:p w:rsidR="00D4051D" w:rsidRDefault="00D4051D" w:rsidP="003611FB">
      <w:pPr>
        <w:pStyle w:val="NormaleWeb"/>
        <w:spacing w:before="0" w:beforeAutospacing="0" w:after="0" w:line="256" w:lineRule="auto"/>
        <w:jc w:val="both"/>
      </w:pPr>
      <w:r>
        <w:t xml:space="preserve">Una rappresentazione teatrale di breve durata con il NAO che ha </w:t>
      </w:r>
      <w:r w:rsidR="00445659">
        <w:t xml:space="preserve">qui la </w:t>
      </w:r>
      <w:r>
        <w:t>funzione d</w:t>
      </w:r>
      <w:r w:rsidR="00400E49">
        <w:t>i</w:t>
      </w:r>
      <w:r>
        <w:t xml:space="preserve"> </w:t>
      </w:r>
      <w:r w:rsidR="00343F25">
        <w:t>insegnante</w:t>
      </w:r>
      <w:r w:rsidR="00095C68">
        <w:t>,</w:t>
      </w:r>
      <w:r>
        <w:t xml:space="preserve"> </w:t>
      </w:r>
      <w:r w:rsidR="00095C68">
        <w:t>il quale</w:t>
      </w:r>
      <w:r w:rsidR="001A667D">
        <w:t>,</w:t>
      </w:r>
      <w:r w:rsidR="00343F25">
        <w:t xml:space="preserve"> </w:t>
      </w:r>
      <w:r w:rsidR="001A667D">
        <w:t xml:space="preserve">andando </w:t>
      </w:r>
      <w:r w:rsidR="00343F25">
        <w:t xml:space="preserve">ad interagire con </w:t>
      </w:r>
      <w:r w:rsidR="001A667D">
        <w:t xml:space="preserve">gli </w:t>
      </w:r>
      <w:r w:rsidR="00343F25">
        <w:t>studenti</w:t>
      </w:r>
      <w:r w:rsidR="001A667D">
        <w:t>, inevitabilmente</w:t>
      </w:r>
      <w:r w:rsidR="005429F5">
        <w:t xml:space="preserve"> </w:t>
      </w:r>
      <w:r w:rsidR="001A667D">
        <w:t>d</w:t>
      </w:r>
      <w:r w:rsidR="00445659">
        <w:t>à</w:t>
      </w:r>
      <w:r w:rsidR="001A667D">
        <w:t xml:space="preserve"> vita a </w:t>
      </w:r>
      <w:r w:rsidR="00406676">
        <w:t>“</w:t>
      </w:r>
      <w:r w:rsidR="005429F5">
        <w:t>gaff</w:t>
      </w:r>
      <w:r w:rsidR="00406676">
        <w:t>e”</w:t>
      </w:r>
      <w:r w:rsidR="001A667D">
        <w:t xml:space="preserve"> tipic</w:t>
      </w:r>
      <w:r w:rsidR="00445659">
        <w:t>he</w:t>
      </w:r>
      <w:r w:rsidR="005429F5">
        <w:t xml:space="preserve"> delle lezioni</w:t>
      </w:r>
      <w:r w:rsidR="00406676">
        <w:t xml:space="preserve"> online</w:t>
      </w:r>
      <w:r>
        <w:t xml:space="preserve">. </w:t>
      </w:r>
    </w:p>
    <w:p w:rsidR="003611FB" w:rsidRDefault="003611FB" w:rsidP="003611FB">
      <w:pPr>
        <w:pStyle w:val="NormaleWeb"/>
        <w:spacing w:before="0" w:beforeAutospacing="0" w:after="0" w:line="256" w:lineRule="auto"/>
        <w:jc w:val="both"/>
      </w:pPr>
    </w:p>
    <w:p w:rsidR="0090136B" w:rsidRDefault="003E4DEF" w:rsidP="0090136B">
      <w:pPr>
        <w:pStyle w:val="NormaleWeb"/>
        <w:spacing w:before="0" w:beforeAutospacing="0" w:after="0" w:line="256" w:lineRule="auto"/>
        <w:jc w:val="both"/>
        <w:rPr>
          <w:color w:val="808080" w:themeColor="background1" w:themeShade="80"/>
        </w:rPr>
      </w:pPr>
      <w:r>
        <w:rPr>
          <w:b/>
          <w:bCs/>
        </w:rPr>
        <w:t xml:space="preserve">Trattamento </w:t>
      </w:r>
      <w:r w:rsidR="00D4051D">
        <w:rPr>
          <w:b/>
          <w:bCs/>
        </w:rPr>
        <w:t>scenografi</w:t>
      </w:r>
      <w:r w:rsidR="00A93460">
        <w:rPr>
          <w:b/>
          <w:bCs/>
        </w:rPr>
        <w:t>co</w:t>
      </w:r>
      <w:r w:rsidR="003611FB">
        <w:rPr>
          <w:b/>
          <w:bCs/>
        </w:rPr>
        <w:t xml:space="preserve"> </w:t>
      </w:r>
      <w:r w:rsidR="00D4051D" w:rsidRPr="00F46E08">
        <w:rPr>
          <w:color w:val="808080" w:themeColor="background1" w:themeShade="80"/>
        </w:rPr>
        <w:t>(abbozzatura della scenografia per dare un’idea guida/ sviluppare il soggetto rendendolo unico proprio per tale rappresentazione)</w:t>
      </w:r>
    </w:p>
    <w:p w:rsidR="0090136B" w:rsidRPr="0090136B" w:rsidRDefault="00445659" w:rsidP="0090136B">
      <w:pPr>
        <w:pStyle w:val="NormaleWeb"/>
        <w:spacing w:before="0" w:beforeAutospacing="0" w:after="0" w:line="256" w:lineRule="auto"/>
        <w:jc w:val="both"/>
      </w:pPr>
      <w:r>
        <w:t>A causa</w:t>
      </w:r>
      <w:r w:rsidR="0090136B">
        <w:t xml:space="preserve"> della pandemia del coronavirus, molti </w:t>
      </w:r>
      <w:r>
        <w:t xml:space="preserve">insegnanti, soprattutto </w:t>
      </w:r>
      <w:r w:rsidR="0090136B">
        <w:t>dell'istruzione superiore</w:t>
      </w:r>
      <w:r>
        <w:t>,</w:t>
      </w:r>
      <w:r w:rsidR="0090136B">
        <w:t xml:space="preserve"> sono stati costretti </w:t>
      </w:r>
      <w:r>
        <w:t>ad abbandonare la normale</w:t>
      </w:r>
      <w:r w:rsidR="0090136B">
        <w:t xml:space="preserve"> istruzione in presenza, con una lavagna, una cattedra e dei banchi, e </w:t>
      </w:r>
      <w:r>
        <w:t>diventare esperti di computer e</w:t>
      </w:r>
      <w:r w:rsidR="0090136B">
        <w:t xml:space="preserve"> mezzi di comunicazione online</w:t>
      </w:r>
      <w:r>
        <w:t>,</w:t>
      </w:r>
      <w:r w:rsidR="0090136B">
        <w:t xml:space="preserve"> </w:t>
      </w:r>
      <w:r>
        <w:t xml:space="preserve">e “inventare” un modo </w:t>
      </w:r>
      <w:r w:rsidR="00BA6A67">
        <w:t>per la maggior parte di essi nuovo di insegnare</w:t>
      </w:r>
      <w:r w:rsidR="0090136B">
        <w:t xml:space="preserve">. </w:t>
      </w:r>
      <w:r w:rsidR="00BA6A67">
        <w:t>Per</w:t>
      </w:r>
      <w:r w:rsidR="0090136B">
        <w:t xml:space="preserve"> un professore che insegna a centinaia </w:t>
      </w:r>
      <w:r w:rsidR="00BA6A67">
        <w:t>di ragazzi</w:t>
      </w:r>
      <w:r w:rsidR="0090136B">
        <w:t xml:space="preserve"> in un istituto con migliaia di studenti, tutti nella fase adolescenziale, questo può presentare nuove sfide - specialmente se </w:t>
      </w:r>
      <w:r w:rsidR="00BA6A67">
        <w:t xml:space="preserve">gli </w:t>
      </w:r>
      <w:r w:rsidR="0090136B">
        <w:t>viene chiesto di tenere un corso online per la prima volta e se</w:t>
      </w:r>
      <w:r w:rsidR="00BA6A67">
        <w:t>, per di più, si tratta di</w:t>
      </w:r>
      <w:r w:rsidR="0090136B">
        <w:t xml:space="preserve"> un robot a tre dita. Nel migliore dei casi, </w:t>
      </w:r>
      <w:r w:rsidR="00BA6A67">
        <w:t xml:space="preserve">una delle </w:t>
      </w:r>
      <w:r w:rsidR="0090136B">
        <w:t xml:space="preserve">difficoltà </w:t>
      </w:r>
      <w:r w:rsidR="00BA6A67">
        <w:t>maggiori dell’</w:t>
      </w:r>
      <w:r w:rsidR="0090136B">
        <w:t xml:space="preserve">'istruzione online </w:t>
      </w:r>
      <w:r w:rsidR="00BA6A67">
        <w:t>è rappresentata dagli</w:t>
      </w:r>
      <w:r w:rsidR="0090136B">
        <w:t xml:space="preserve"> studenti</w:t>
      </w:r>
      <w:r w:rsidR="00BA6A67">
        <w:t>,</w:t>
      </w:r>
      <w:r w:rsidR="0090136B">
        <w:t xml:space="preserve"> che si trasformano in osservatori passivi piuttosto che partecipanti attivi, o, nei casi peggiori, cercano di usare la scusa di problemi informatici come escamotage per non </w:t>
      </w:r>
      <w:r w:rsidR="00BA6A67">
        <w:t xml:space="preserve">consegnare </w:t>
      </w:r>
      <w:r w:rsidR="0090136B">
        <w:t>i compiti</w:t>
      </w:r>
      <w:r w:rsidR="00BA6A67">
        <w:t xml:space="preserve"> o rispondere alle domande</w:t>
      </w:r>
      <w:r w:rsidR="0090136B">
        <w:t>, dimenticano di spegnere i microfoni quando iniziano ad accendere la musica o a giocare a “</w:t>
      </w:r>
      <w:r w:rsidR="00BA6A67">
        <w:t>C</w:t>
      </w:r>
      <w:r w:rsidR="0090136B">
        <w:t xml:space="preserve">all of duty”, dormono durante le lezioni, </w:t>
      </w:r>
      <w:r w:rsidR="00BA6A67">
        <w:t xml:space="preserve">hanno </w:t>
      </w:r>
      <w:r w:rsidR="0090136B">
        <w:t>genitori</w:t>
      </w:r>
      <w:r w:rsidR="00BA6A67">
        <w:t xml:space="preserve"> o fratelli</w:t>
      </w:r>
      <w:r w:rsidR="0090136B">
        <w:t xml:space="preserve"> che dist</w:t>
      </w:r>
      <w:r w:rsidR="00BA6A67">
        <w:t>ur</w:t>
      </w:r>
      <w:r w:rsidR="0090136B">
        <w:t xml:space="preserve">bano la lezione con rumori di fondo o entrando nella stanza, </w:t>
      </w:r>
      <w:r w:rsidR="00BA6A67">
        <w:t xml:space="preserve">dirigenti scolastici </w:t>
      </w:r>
      <w:r w:rsidR="0090136B">
        <w:t xml:space="preserve">che non hanno </w:t>
      </w:r>
      <w:r w:rsidR="00BA6A67">
        <w:t xml:space="preserve">esperienza </w:t>
      </w:r>
      <w:r w:rsidR="0090136B">
        <w:t>di come funzioni quest</w:t>
      </w:r>
      <w:r w:rsidR="00BA6A67">
        <w:t>a</w:t>
      </w:r>
      <w:r w:rsidR="0090136B">
        <w:t xml:space="preserve"> nuov</w:t>
      </w:r>
      <w:r w:rsidR="00BA6A67">
        <w:t>a</w:t>
      </w:r>
      <w:r w:rsidR="0090136B">
        <w:t xml:space="preserve"> </w:t>
      </w:r>
      <w:r w:rsidR="00BA6A67">
        <w:t>modalità</w:t>
      </w:r>
      <w:r w:rsidR="0090136B">
        <w:t xml:space="preserve"> di insegnamento e cercano di intervenire </w:t>
      </w:r>
      <w:r w:rsidR="00985F24">
        <w:t>durante</w:t>
      </w:r>
      <w:r w:rsidR="00BA6A67">
        <w:t xml:space="preserve"> le lezioni</w:t>
      </w:r>
      <w:r w:rsidR="0090136B">
        <w:t xml:space="preserve">. </w:t>
      </w:r>
    </w:p>
    <w:p w:rsidR="003611FB" w:rsidRDefault="0090136B" w:rsidP="0090136B">
      <w:pPr>
        <w:pStyle w:val="NormaleWeb"/>
        <w:spacing w:before="0" w:beforeAutospacing="0" w:after="0" w:line="256" w:lineRule="auto"/>
        <w:jc w:val="both"/>
      </w:pPr>
      <w:r>
        <w:t xml:space="preserve">Tutti questi diversi aspetti possono creare diversi scenari divertenti. Alla fine, spetta a un insegnante </w:t>
      </w:r>
      <w:r w:rsidR="00BA6A67">
        <w:t>più “tecnologico”</w:t>
      </w:r>
      <w:r>
        <w:t xml:space="preserve"> tenere la situazione sotto controllo, prima che gli salti uno (o numerosi) fusibili...</w:t>
      </w:r>
    </w:p>
    <w:p w:rsidR="0090136B" w:rsidRDefault="0090136B" w:rsidP="003611FB">
      <w:pPr>
        <w:pStyle w:val="NormaleWeb"/>
        <w:spacing w:before="0" w:beforeAutospacing="0" w:after="0" w:line="256" w:lineRule="auto"/>
        <w:jc w:val="both"/>
      </w:pPr>
    </w:p>
    <w:p w:rsidR="005429F5" w:rsidRPr="005429F5" w:rsidRDefault="00D4051D" w:rsidP="005429F5">
      <w:pPr>
        <w:pStyle w:val="NormaleWeb"/>
        <w:spacing w:before="0" w:beforeAutospacing="0" w:after="0" w:line="256" w:lineRule="auto"/>
        <w:jc w:val="both"/>
        <w:rPr>
          <w:b/>
          <w:bCs/>
        </w:rPr>
      </w:pPr>
      <w:r>
        <w:rPr>
          <w:b/>
          <w:bCs/>
        </w:rPr>
        <w:t>Découpage</w:t>
      </w:r>
      <w:r>
        <w:t xml:space="preserve"> </w:t>
      </w:r>
      <w:r>
        <w:rPr>
          <w:b/>
          <w:bCs/>
        </w:rPr>
        <w:t>tecnico</w:t>
      </w:r>
    </w:p>
    <w:p w:rsidR="003611FB" w:rsidRDefault="00D4051D" w:rsidP="003611FB">
      <w:pPr>
        <w:pStyle w:val="NormaleWeb"/>
        <w:numPr>
          <w:ilvl w:val="0"/>
          <w:numId w:val="2"/>
        </w:numPr>
        <w:spacing w:before="0" w:beforeAutospacing="0" w:after="0" w:line="256" w:lineRule="auto"/>
        <w:jc w:val="both"/>
      </w:pPr>
      <w:r>
        <w:t>Durata</w:t>
      </w:r>
      <w:r w:rsidR="003611FB">
        <w:t xml:space="preserve">: </w:t>
      </w:r>
      <w:r>
        <w:t xml:space="preserve">circa </w:t>
      </w:r>
      <w:r w:rsidR="005429F5">
        <w:t>5</w:t>
      </w:r>
      <w:r>
        <w:t xml:space="preserve"> minuti</w:t>
      </w:r>
    </w:p>
    <w:p w:rsidR="003611FB" w:rsidRDefault="003611FB" w:rsidP="003611FB">
      <w:pPr>
        <w:pStyle w:val="NormaleWeb"/>
        <w:numPr>
          <w:ilvl w:val="0"/>
          <w:numId w:val="2"/>
        </w:numPr>
        <w:spacing w:before="0" w:beforeAutospacing="0" w:after="0" w:line="256" w:lineRule="auto"/>
        <w:jc w:val="both"/>
      </w:pPr>
      <w:r>
        <w:t xml:space="preserve">Attori: </w:t>
      </w:r>
      <w:r w:rsidR="000A7BE4">
        <w:t>otto</w:t>
      </w:r>
      <w:r w:rsidR="005429F5">
        <w:t xml:space="preserve"> attori</w:t>
      </w:r>
      <w:r w:rsidR="00D4051D">
        <w:t xml:space="preserve"> e il robot NAO (</w:t>
      </w:r>
      <w:r w:rsidR="007164DE">
        <w:t xml:space="preserve">con funzione di </w:t>
      </w:r>
      <w:r w:rsidR="005429F5">
        <w:t>insegnante</w:t>
      </w:r>
      <w:r w:rsidR="00D4051D">
        <w:t>)</w:t>
      </w:r>
    </w:p>
    <w:p w:rsidR="003611FB" w:rsidRDefault="00D4051D" w:rsidP="003611FB">
      <w:pPr>
        <w:pStyle w:val="NormaleWeb"/>
        <w:numPr>
          <w:ilvl w:val="0"/>
          <w:numId w:val="2"/>
        </w:numPr>
        <w:spacing w:before="0" w:beforeAutospacing="0" w:after="0" w:line="256" w:lineRule="auto"/>
        <w:jc w:val="both"/>
      </w:pPr>
      <w:r>
        <w:t>Spazio</w:t>
      </w:r>
      <w:r w:rsidR="003611FB">
        <w:t>:</w:t>
      </w:r>
      <w:r w:rsidR="005429F5">
        <w:t xml:space="preserve"> schermata a 8 su canale </w:t>
      </w:r>
      <w:r w:rsidR="00985F24">
        <w:t>Microsoft</w:t>
      </w:r>
      <w:r w:rsidR="005429F5">
        <w:t xml:space="preserve"> Teams</w:t>
      </w:r>
    </w:p>
    <w:p w:rsidR="007164DE" w:rsidRDefault="00D4051D" w:rsidP="003611FB">
      <w:pPr>
        <w:pStyle w:val="NormaleWeb"/>
        <w:numPr>
          <w:ilvl w:val="0"/>
          <w:numId w:val="2"/>
        </w:numPr>
        <w:spacing w:before="0" w:beforeAutospacing="0" w:after="0" w:line="256" w:lineRule="auto"/>
        <w:jc w:val="both"/>
      </w:pPr>
      <w:r>
        <w:t>Materiale</w:t>
      </w:r>
      <w:r w:rsidR="003611FB">
        <w:t>:</w:t>
      </w:r>
      <w:r w:rsidR="00406676">
        <w:t xml:space="preserve"> canale </w:t>
      </w:r>
      <w:r w:rsidR="00A93460">
        <w:t>T</w:t>
      </w:r>
      <w:r w:rsidR="00406676">
        <w:t>eams.</w:t>
      </w:r>
      <w:r>
        <w:t xml:space="preserve"> </w:t>
      </w:r>
    </w:p>
    <w:p w:rsidR="003611FB" w:rsidRDefault="003611FB" w:rsidP="003611FB">
      <w:pPr>
        <w:pStyle w:val="NormaleWeb"/>
        <w:spacing w:before="0" w:beforeAutospacing="0" w:after="0" w:line="256" w:lineRule="auto"/>
        <w:jc w:val="both"/>
      </w:pPr>
    </w:p>
    <w:p w:rsidR="00D4051D" w:rsidRDefault="00D4051D" w:rsidP="003611FB">
      <w:pPr>
        <w:pStyle w:val="NormaleWeb"/>
        <w:spacing w:before="0" w:beforeAutospacing="0" w:after="0" w:line="256" w:lineRule="auto"/>
      </w:pPr>
      <w:r>
        <w:rPr>
          <w:b/>
          <w:bCs/>
        </w:rPr>
        <w:t>Scenografia</w:t>
      </w:r>
      <w:r>
        <w:t xml:space="preserve"> </w:t>
      </w:r>
      <w:r w:rsidRPr="003611FB">
        <w:rPr>
          <w:color w:val="808080" w:themeColor="background1" w:themeShade="80"/>
        </w:rPr>
        <w:t>(Trattamento scenografico + découpage tecnico)</w:t>
      </w:r>
    </w:p>
    <w:p w:rsidR="00D4051D" w:rsidRDefault="00D4051D" w:rsidP="003611FB">
      <w:pPr>
        <w:pStyle w:val="NormaleWeb"/>
        <w:spacing w:before="0" w:beforeAutospacing="0" w:after="0" w:line="256" w:lineRule="auto"/>
      </w:pPr>
      <w:r w:rsidRPr="00D4051D">
        <w:t>Personaggi e interpreti in ordine di apparizione</w:t>
      </w:r>
      <w:r>
        <w:t>:</w:t>
      </w:r>
    </w:p>
    <w:p w:rsidR="00D4051D" w:rsidRDefault="0090136B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</w:pPr>
      <w:r>
        <w:t>Insegnante</w:t>
      </w:r>
      <w:r w:rsidR="00D4051D">
        <w:t xml:space="preserve"> – NAO</w:t>
      </w:r>
    </w:p>
    <w:p w:rsidR="00D4051D" w:rsidRDefault="00FA5B18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</w:pPr>
      <w:r>
        <w:t>Cocco Benvenuto</w:t>
      </w:r>
      <w:r w:rsidR="00D4051D">
        <w:t>–</w:t>
      </w:r>
      <w:r w:rsidR="004D106A">
        <w:t xml:space="preserve"> </w:t>
      </w:r>
    </w:p>
    <w:p w:rsidR="0090136B" w:rsidRDefault="00FA5B18" w:rsidP="0090136B">
      <w:pPr>
        <w:pStyle w:val="NormaleWeb"/>
        <w:numPr>
          <w:ilvl w:val="0"/>
          <w:numId w:val="3"/>
        </w:numPr>
        <w:spacing w:before="0" w:beforeAutospacing="0" w:after="0" w:line="256" w:lineRule="auto"/>
      </w:pPr>
      <w:r>
        <w:t>Di Gioia Felice</w:t>
      </w:r>
      <w:r w:rsidRPr="0090136B">
        <w:t xml:space="preserve"> </w:t>
      </w:r>
      <w:r w:rsidR="0090136B" w:rsidRPr="0090136B">
        <w:t>–</w:t>
      </w:r>
      <w:r w:rsidR="00A93460">
        <w:t xml:space="preserve"> </w:t>
      </w:r>
    </w:p>
    <w:p w:rsidR="00D4051D" w:rsidRDefault="005636F7" w:rsidP="00DE05DA">
      <w:pPr>
        <w:pStyle w:val="NormaleWeb"/>
        <w:numPr>
          <w:ilvl w:val="0"/>
          <w:numId w:val="3"/>
        </w:numPr>
        <w:spacing w:before="0" w:beforeAutospacing="0" w:after="0" w:line="256" w:lineRule="auto"/>
      </w:pPr>
      <w:r>
        <w:t>Era Natale</w:t>
      </w:r>
      <w:r w:rsidR="000E150F">
        <w:t xml:space="preserve"> </w:t>
      </w:r>
      <w:r w:rsidR="00D4051D">
        <w:t xml:space="preserve">– </w:t>
      </w:r>
      <w:r>
        <w:t xml:space="preserve"> </w:t>
      </w:r>
      <w:r w:rsidR="00FA5B18">
        <w:t xml:space="preserve"> </w:t>
      </w:r>
    </w:p>
    <w:p w:rsidR="005636F7" w:rsidRDefault="005636F7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</w:pPr>
      <w:del w:id="8" w:author="Administrator" w:date="2021-04-14T15:15:00Z">
        <w:r w:rsidDel="00005CF9">
          <w:delText xml:space="preserve">Si </w:delText>
        </w:r>
        <w:r w:rsidR="004D106A" w:rsidDel="00005CF9">
          <w:delText>(</w:delText>
        </w:r>
      </w:del>
      <w:r w:rsidR="00FA5B18">
        <w:t>Dal Seno Bruno</w:t>
      </w:r>
      <w:del w:id="9" w:author="Administrator" w:date="2021-04-14T15:15:00Z">
        <w:r w:rsidR="004D106A" w:rsidDel="00005CF9">
          <w:delText>)</w:delText>
        </w:r>
      </w:del>
      <w:r w:rsidR="004D106A">
        <w:t xml:space="preserve"> –</w:t>
      </w:r>
    </w:p>
    <w:p w:rsidR="005636F7" w:rsidRDefault="005636F7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</w:pPr>
      <w:del w:id="10" w:author="Administrator" w:date="2021-04-14T15:15:00Z">
        <w:r w:rsidDel="00005CF9">
          <w:lastRenderedPageBreak/>
          <w:delText xml:space="preserve">Non lo so </w:delText>
        </w:r>
        <w:r w:rsidR="004D106A" w:rsidDel="00005CF9">
          <w:delText>(</w:delText>
        </w:r>
      </w:del>
      <w:r w:rsidR="00DE05DA">
        <w:t>La Banca Benedetto</w:t>
      </w:r>
      <w:del w:id="11" w:author="Administrator" w:date="2021-04-14T15:15:00Z">
        <w:r w:rsidR="004D106A" w:rsidDel="00005CF9">
          <w:delText>)</w:delText>
        </w:r>
      </w:del>
      <w:r w:rsidR="004D106A">
        <w:t xml:space="preserve"> –</w:t>
      </w:r>
    </w:p>
    <w:p w:rsidR="00FA5B18" w:rsidRDefault="00FA5B18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</w:pPr>
      <w:del w:id="12" w:author="Administrator" w:date="2021-04-14T15:15:00Z">
        <w:r w:rsidDel="00005CF9">
          <w:delText>Bo (</w:delText>
        </w:r>
      </w:del>
      <w:r>
        <w:t>Bo Lino</w:t>
      </w:r>
      <w:del w:id="13" w:author="Administrator" w:date="2021-04-14T15:15:00Z">
        <w:r w:rsidDel="00005CF9">
          <w:delText>)</w:delText>
        </w:r>
      </w:del>
      <w:r>
        <w:t xml:space="preserve"> – </w:t>
      </w:r>
    </w:p>
    <w:p w:rsidR="00DE05DA" w:rsidDel="00005CF9" w:rsidRDefault="00DE05DA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  <w:rPr>
          <w:del w:id="14" w:author="Administrator" w:date="2021-04-14T15:14:00Z"/>
        </w:rPr>
      </w:pPr>
      <w:del w:id="15" w:author="Administrator" w:date="2021-04-14T15:14:00Z">
        <w:r w:rsidDel="00005CF9">
          <w:delText xml:space="preserve">Genitore (Signor Cacastecchi) – </w:delText>
        </w:r>
      </w:del>
    </w:p>
    <w:p w:rsidR="005636F7" w:rsidDel="00005CF9" w:rsidRDefault="00DE05DA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  <w:rPr>
          <w:del w:id="16" w:author="Administrator" w:date="2021-04-14T15:14:00Z"/>
        </w:rPr>
      </w:pPr>
      <w:del w:id="17" w:author="Administrator" w:date="2021-04-14T15:14:00Z">
        <w:r w:rsidDel="00005CF9">
          <w:delText xml:space="preserve">Preside </w:delText>
        </w:r>
        <w:r w:rsidR="00FA5B18" w:rsidDel="00005CF9">
          <w:delText>–</w:delText>
        </w:r>
        <w:r w:rsidRPr="00DE05DA" w:rsidDel="00005CF9">
          <w:delText xml:space="preserve"> </w:delText>
        </w:r>
        <w:r w:rsidDel="00005CF9">
          <w:delText xml:space="preserve"> </w:delText>
        </w:r>
      </w:del>
    </w:p>
    <w:p w:rsidR="0090136B" w:rsidRDefault="0090136B" w:rsidP="0090136B">
      <w:pPr>
        <w:pStyle w:val="NormaleWeb"/>
        <w:spacing w:before="0" w:beforeAutospacing="0" w:after="0" w:line="256" w:lineRule="auto"/>
      </w:pPr>
    </w:p>
    <w:p w:rsidR="0090136B" w:rsidRDefault="00D4051D" w:rsidP="003611FB">
      <w:pPr>
        <w:pStyle w:val="NormaleWeb"/>
        <w:spacing w:before="0" w:beforeAutospacing="0" w:after="0" w:line="256" w:lineRule="auto"/>
      </w:pPr>
      <w:r w:rsidRPr="00D4051D">
        <w:t xml:space="preserve">L’azione ha luogo </w:t>
      </w:r>
      <w:r w:rsidR="007E5EEA">
        <w:t>a metà della</w:t>
      </w:r>
      <w:r w:rsidR="0090136B">
        <w:t xml:space="preserve"> mattinata. </w:t>
      </w:r>
    </w:p>
    <w:p w:rsidR="00D4051D" w:rsidRDefault="0090136B" w:rsidP="003611FB">
      <w:pPr>
        <w:pStyle w:val="NormaleWeb"/>
        <w:spacing w:before="0" w:beforeAutospacing="0" w:after="0" w:line="256" w:lineRule="auto"/>
      </w:pPr>
      <w:r>
        <w:t xml:space="preserve"> </w:t>
      </w:r>
    </w:p>
    <w:p w:rsidR="007164DE" w:rsidRPr="007164DE" w:rsidRDefault="007164DE" w:rsidP="003611FB">
      <w:pPr>
        <w:pStyle w:val="NormaleWeb"/>
        <w:spacing w:before="0" w:beforeAutospacing="0" w:after="0" w:line="256" w:lineRule="auto"/>
      </w:pPr>
      <w:r w:rsidRPr="007164DE">
        <w:t>D</w:t>
      </w:r>
      <w:r w:rsidR="0090136B">
        <w:t>irettori</w:t>
      </w:r>
      <w:r>
        <w:t xml:space="preserve"> di scena</w:t>
      </w:r>
      <w:r w:rsidRPr="007164DE">
        <w:t xml:space="preserve"> – </w:t>
      </w:r>
      <w:r w:rsidR="003C21E7">
        <w:t>Professore Roberti</w:t>
      </w:r>
      <w:r w:rsidR="0090136B">
        <w:t xml:space="preserve">, Giovanni Bellorio </w:t>
      </w:r>
    </w:p>
    <w:p w:rsidR="007164DE" w:rsidRDefault="003C21E7" w:rsidP="003611FB">
      <w:pPr>
        <w:pStyle w:val="NormaleWeb"/>
        <w:spacing w:before="0" w:beforeAutospacing="0" w:after="0" w:line="256" w:lineRule="auto"/>
      </w:pPr>
      <w:r>
        <w:t>Scenografo</w:t>
      </w:r>
      <w:r w:rsidR="007640FD">
        <w:t xml:space="preserve"> </w:t>
      </w:r>
      <w:r w:rsidR="007164DE" w:rsidRPr="007164DE">
        <w:t xml:space="preserve">– </w:t>
      </w:r>
      <w:r>
        <w:t>Alessio Iliceto</w:t>
      </w:r>
    </w:p>
    <w:p w:rsidR="003611FB" w:rsidRDefault="003611FB" w:rsidP="00D4051D">
      <w:pPr>
        <w:pStyle w:val="NormaleWeb"/>
        <w:spacing w:after="159" w:line="256" w:lineRule="auto"/>
      </w:pPr>
      <w:r>
        <w:t>----------------------------------------</w:t>
      </w:r>
    </w:p>
    <w:p w:rsidR="008F1C8E" w:rsidDel="004649F2" w:rsidRDefault="007E5EEA" w:rsidP="00D4051D">
      <w:pPr>
        <w:pStyle w:val="NormaleWeb"/>
        <w:spacing w:after="159" w:line="256" w:lineRule="auto"/>
        <w:rPr>
          <w:del w:id="18" w:author="Administrator" w:date="2021-04-14T14:44:00Z"/>
        </w:rPr>
      </w:pPr>
      <w:del w:id="19" w:author="Administrator" w:date="2021-04-14T14:44:00Z">
        <w:r w:rsidDel="004649F2">
          <w:rPr>
            <w:u w:val="single"/>
          </w:rPr>
          <w:delText xml:space="preserve">Atto </w:delText>
        </w:r>
        <w:r w:rsidR="006B2DAA" w:rsidDel="004649F2">
          <w:rPr>
            <w:u w:val="single"/>
          </w:rPr>
          <w:delText>Primo</w:delText>
        </w:r>
        <w:r w:rsidDel="004649F2">
          <w:rPr>
            <w:u w:val="single"/>
          </w:rPr>
          <w:delText>:</w:delText>
        </w:r>
        <w:r w:rsidR="007164DE" w:rsidDel="004649F2">
          <w:delText xml:space="preserve"> è </w:delText>
        </w:r>
        <w:r w:rsidR="008F1C8E" w:rsidDel="004649F2">
          <w:delText>la terza ora</w:delText>
        </w:r>
        <w:r w:rsidR="007164DE" w:rsidDel="004649F2">
          <w:delText>,</w:delText>
        </w:r>
        <w:r w:rsidR="008F1C8E" w:rsidDel="004649F2">
          <w:delText xml:space="preserve"> sono appena finite le vacanze estive, l’insegnante </w:delText>
        </w:r>
        <w:r w:rsidDel="004649F2">
          <w:delText xml:space="preserve">NAO </w:delText>
        </w:r>
        <w:r w:rsidR="008F1C8E" w:rsidDel="004649F2">
          <w:delText xml:space="preserve">si collega sulla piattaforma </w:delText>
        </w:r>
        <w:r w:rsidDel="004649F2">
          <w:delText>T</w:delText>
        </w:r>
        <w:r w:rsidR="008F1C8E" w:rsidDel="004649F2">
          <w:delText>eams per iniziare la sua prima lezione</w:delText>
        </w:r>
        <w:r w:rsidDel="004649F2">
          <w:delText xml:space="preserve"> dell’anno scolastico</w:delText>
        </w:r>
        <w:r w:rsidR="00513A38" w:rsidDel="004649F2">
          <w:delText>.</w:delText>
        </w:r>
      </w:del>
    </w:p>
    <w:p w:rsidR="00D4051D" w:rsidDel="004649F2" w:rsidRDefault="007164DE" w:rsidP="00D4051D">
      <w:pPr>
        <w:pStyle w:val="NormaleWeb"/>
        <w:spacing w:after="159" w:line="256" w:lineRule="auto"/>
        <w:rPr>
          <w:del w:id="20" w:author="Administrator" w:date="2021-04-14T14:44:00Z"/>
        </w:rPr>
      </w:pPr>
      <w:del w:id="21" w:author="Administrator" w:date="2021-04-14T14:44:00Z">
        <w:r w:rsidRPr="007164DE" w:rsidDel="004649F2">
          <w:delText xml:space="preserve">All’alzarsi del sipario, </w:delText>
        </w:r>
        <w:r w:rsidR="008F1C8E" w:rsidDel="004649F2">
          <w:delText>NAO è col</w:delText>
        </w:r>
        <w:r w:rsidR="00DB453D" w:rsidDel="004649F2">
          <w:delText xml:space="preserve">legato e vede che si collega lo stuente </w:delText>
        </w:r>
        <w:r w:rsidR="00FA5B18" w:rsidDel="004649F2">
          <w:delText>Cocco Benvenuto</w:delText>
        </w:r>
        <w:r w:rsidR="000A7BE4" w:rsidDel="004649F2">
          <w:delText xml:space="preserve"> con la telecamera accesa</w:delText>
        </w:r>
        <w:r w:rsidR="008F1C8E" w:rsidDel="004649F2">
          <w:delText>.</w:delText>
        </w:r>
      </w:del>
    </w:p>
    <w:p w:rsidR="008F1C8E" w:rsidRPr="005636F7" w:rsidDel="004649F2" w:rsidRDefault="005636F7" w:rsidP="006E44EF">
      <w:pPr>
        <w:pStyle w:val="NormaleWeb"/>
        <w:spacing w:after="159" w:line="256" w:lineRule="auto"/>
        <w:ind w:left="1134" w:hanging="1134"/>
        <w:rPr>
          <w:del w:id="22" w:author="Administrator" w:date="2021-04-14T14:44:00Z"/>
        </w:rPr>
      </w:pPr>
      <w:del w:id="23" w:author="Administrator" w:date="2021-04-14T14:44:00Z">
        <w:r w:rsidDel="004649F2">
          <w:rPr>
            <w:b/>
          </w:rPr>
          <w:delText>NAO</w:delText>
        </w:r>
        <w:r w:rsidDel="004649F2">
          <w:delText>:</w:delText>
        </w:r>
        <w:r w:rsidDel="004649F2">
          <w:tab/>
          <w:delText xml:space="preserve">Ah, </w:delText>
        </w:r>
        <w:r w:rsidR="00DE05DA" w:rsidDel="004649F2">
          <w:delText xml:space="preserve">benvenuto ehmm... (NAO piega in avanti la schiena verso lo schermo per leggere </w:delText>
        </w:r>
        <w:r w:rsidR="006E44EF" w:rsidDel="004649F2">
          <w:delText xml:space="preserve"> </w:delText>
        </w:r>
        <w:r w:rsidR="00DE05DA" w:rsidDel="004649F2">
          <w:delText xml:space="preserve">meglio) </w:delText>
        </w:r>
        <w:r w:rsidR="00312FEB" w:rsidDel="004649F2">
          <w:delText xml:space="preserve">benvenuto Benvenuto </w:delText>
        </w:r>
        <w:r w:rsidR="00FA5B18" w:rsidDel="004649F2">
          <w:delText>Cocco</w:delText>
        </w:r>
        <w:r w:rsidR="00DB453D" w:rsidDel="004649F2">
          <w:delText>.</w:delText>
        </w:r>
        <w:r w:rsidR="00312FEB" w:rsidDel="004649F2">
          <w:delText xml:space="preserve"> Ah, ehmmm, voglio dire buon giorno Benvenuto.</w:delText>
        </w:r>
      </w:del>
    </w:p>
    <w:p w:rsidR="00DB453D" w:rsidDel="004649F2" w:rsidRDefault="00FA5B18" w:rsidP="00D4051D">
      <w:pPr>
        <w:pStyle w:val="NormaleWeb"/>
        <w:spacing w:after="159" w:line="256" w:lineRule="auto"/>
        <w:rPr>
          <w:del w:id="24" w:author="Administrator" w:date="2021-04-14T14:44:00Z"/>
        </w:rPr>
      </w:pPr>
      <w:del w:id="25" w:author="Administrator" w:date="2021-04-14T14:44:00Z">
        <w:r w:rsidDel="004649F2">
          <w:delText xml:space="preserve">Benvenuto </w:delText>
        </w:r>
        <w:r w:rsidR="00DB453D" w:rsidDel="004649F2">
          <w:delText>guarda lo schermo immobile.</w:delText>
        </w:r>
      </w:del>
    </w:p>
    <w:p w:rsidR="00FA5B18" w:rsidDel="004649F2" w:rsidRDefault="00DB453D" w:rsidP="006E44EF">
      <w:pPr>
        <w:pStyle w:val="NormaleWeb"/>
        <w:spacing w:after="159" w:line="256" w:lineRule="auto"/>
        <w:rPr>
          <w:del w:id="26" w:author="Administrator" w:date="2021-04-14T14:44:00Z"/>
        </w:rPr>
      </w:pPr>
      <w:del w:id="27" w:author="Administrator" w:date="2021-04-14T14:44:00Z">
        <w:r w:rsidRPr="00FA5B18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</w:delText>
        </w:r>
        <w:r w:rsidRPr="00DB453D" w:rsidDel="004649F2">
          <w:delText>Hai passato una buona estate?</w:delText>
        </w:r>
        <w:r w:rsidR="005636F7" w:rsidDel="004649F2">
          <w:tab/>
        </w:r>
      </w:del>
    </w:p>
    <w:p w:rsidR="00DB453D" w:rsidDel="004649F2" w:rsidRDefault="00FA5B18" w:rsidP="00D4051D">
      <w:pPr>
        <w:pStyle w:val="NormaleWeb"/>
        <w:spacing w:after="159" w:line="256" w:lineRule="auto"/>
        <w:rPr>
          <w:del w:id="28" w:author="Administrator" w:date="2021-04-14T14:44:00Z"/>
        </w:rPr>
      </w:pPr>
      <w:del w:id="29" w:author="Administrator" w:date="2021-04-14T14:44:00Z">
        <w:r w:rsidDel="004649F2">
          <w:delText xml:space="preserve">Benvenuto </w:delText>
        </w:r>
        <w:r w:rsidR="00DB453D" w:rsidDel="004649F2">
          <w:delText>continua a guardare lo schermo.</w:delText>
        </w:r>
      </w:del>
    </w:p>
    <w:p w:rsidR="00DB453D" w:rsidDel="004649F2" w:rsidRDefault="00DB453D" w:rsidP="006E44EF">
      <w:pPr>
        <w:pStyle w:val="NormaleWeb"/>
        <w:spacing w:after="159" w:line="256" w:lineRule="auto"/>
        <w:ind w:left="1134" w:hanging="1134"/>
        <w:rPr>
          <w:del w:id="30" w:author="Administrator" w:date="2021-04-14T14:44:00Z"/>
        </w:rPr>
      </w:pPr>
      <w:del w:id="31" w:author="Administrator" w:date="2021-04-14T14:44:00Z">
        <w:r w:rsidRPr="006B2DAA" w:rsidDel="004649F2">
          <w:rPr>
            <w:b/>
          </w:rPr>
          <w:delText>NAO</w:delText>
        </w:r>
        <w:r w:rsidR="006E44EF" w:rsidDel="004649F2">
          <w:delText xml:space="preserve">:         Okay, </w:delText>
        </w:r>
        <w:r w:rsidDel="004649F2">
          <w:delText>aspettiamo qualche istante che si colleghino gli altri.</w:delText>
        </w:r>
      </w:del>
    </w:p>
    <w:p w:rsidR="00DB453D" w:rsidDel="004649F2" w:rsidRDefault="00DB453D" w:rsidP="00D4051D">
      <w:pPr>
        <w:pStyle w:val="NormaleWeb"/>
        <w:spacing w:after="159" w:line="256" w:lineRule="auto"/>
        <w:rPr>
          <w:del w:id="32" w:author="Administrator" w:date="2021-04-14T14:44:00Z"/>
        </w:rPr>
      </w:pPr>
      <w:del w:id="33" w:author="Administrator" w:date="2021-04-14T14:44:00Z">
        <w:r w:rsidDel="004649F2">
          <w:delText>Si collegano</w:delText>
        </w:r>
        <w:r w:rsidR="00FA5B18" w:rsidDel="004649F2">
          <w:delText xml:space="preserve"> Felice, Natale, </w:delText>
        </w:r>
        <w:r w:rsidR="00312FEB" w:rsidDel="004649F2">
          <w:delText>Benedetto, Bruno,</w:delText>
        </w:r>
        <w:r w:rsidR="00FA5B18" w:rsidDel="004649F2">
          <w:delText xml:space="preserve"> Lino</w:delText>
        </w:r>
        <w:r w:rsidR="000A7BE4" w:rsidDel="004649F2">
          <w:delText xml:space="preserve"> con telecamere spente</w:delText>
        </w:r>
        <w:r w:rsidR="00FA5B18" w:rsidDel="004649F2">
          <w:delText xml:space="preserve">. </w:delText>
        </w:r>
      </w:del>
    </w:p>
    <w:p w:rsidR="00DB453D" w:rsidDel="004649F2" w:rsidRDefault="00254DB5" w:rsidP="006E44EF">
      <w:pPr>
        <w:pStyle w:val="NormaleWeb"/>
        <w:spacing w:after="159" w:line="256" w:lineRule="auto"/>
        <w:ind w:left="1134" w:hanging="1134"/>
        <w:rPr>
          <w:del w:id="34" w:author="Administrator" w:date="2021-04-14T14:44:00Z"/>
        </w:rPr>
      </w:pPr>
      <w:del w:id="35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R="00DB453D" w:rsidDel="004649F2">
          <w:delText xml:space="preserve">Ah, ecco, buon giorno ragazzi. </w:delText>
        </w:r>
      </w:del>
    </w:p>
    <w:p w:rsidR="00DB453D" w:rsidDel="004649F2" w:rsidRDefault="00DB453D" w:rsidP="00DB453D">
      <w:pPr>
        <w:pStyle w:val="NormaleWeb"/>
        <w:spacing w:after="159" w:line="256" w:lineRule="auto"/>
        <w:rPr>
          <w:del w:id="36" w:author="Administrator" w:date="2021-04-14T14:44:00Z"/>
        </w:rPr>
      </w:pPr>
      <w:del w:id="37" w:author="Administrator" w:date="2021-04-14T14:44:00Z">
        <w:r w:rsidDel="004649F2">
          <w:delText>5 secondi di silenzio.</w:delText>
        </w:r>
      </w:del>
    </w:p>
    <w:p w:rsidR="00254DB5" w:rsidDel="004649F2" w:rsidRDefault="00DB453D" w:rsidP="006E44EF">
      <w:pPr>
        <w:pStyle w:val="NormaleWeb"/>
        <w:spacing w:after="159" w:line="256" w:lineRule="auto"/>
        <w:ind w:left="1134" w:hanging="1134"/>
        <w:rPr>
          <w:del w:id="38" w:author="Administrator" w:date="2021-04-14T14:44:00Z"/>
        </w:rPr>
      </w:pPr>
      <w:del w:id="39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R="00254DB5" w:rsidDel="004649F2">
          <w:delText>Dai accendete le telecamere. Adesso vedo solo le vostre iniziali. Le avete accese?</w:delText>
        </w:r>
      </w:del>
    </w:p>
    <w:p w:rsidR="00254DB5" w:rsidDel="004649F2" w:rsidRDefault="00FA5B18" w:rsidP="00D4051D">
      <w:pPr>
        <w:pStyle w:val="NormaleWeb"/>
        <w:spacing w:after="159" w:line="256" w:lineRule="auto"/>
        <w:rPr>
          <w:del w:id="40" w:author="Administrator" w:date="2021-04-14T14:44:00Z"/>
        </w:rPr>
      </w:pPr>
      <w:del w:id="41" w:author="Administrator" w:date="2021-04-14T14:44:00Z">
        <w:r w:rsidDel="004649F2">
          <w:delText xml:space="preserve">Telecamere </w:delText>
        </w:r>
        <w:r w:rsidR="00254DB5" w:rsidDel="004649F2">
          <w:delText>spente</w:delText>
        </w:r>
        <w:r w:rsidR="006E44EF" w:rsidDel="004649F2">
          <w:delText>.</w:delText>
        </w:r>
      </w:del>
    </w:p>
    <w:p w:rsidR="00254DB5" w:rsidDel="004649F2" w:rsidRDefault="00312FEB" w:rsidP="006E44EF">
      <w:pPr>
        <w:pStyle w:val="NormaleWeb"/>
        <w:tabs>
          <w:tab w:val="left" w:pos="1276"/>
        </w:tabs>
        <w:spacing w:after="159" w:line="256" w:lineRule="auto"/>
        <w:ind w:left="1134" w:hanging="1134"/>
        <w:rPr>
          <w:del w:id="42" w:author="Administrator" w:date="2021-04-14T14:44:00Z"/>
        </w:rPr>
      </w:pPr>
      <w:del w:id="43" w:author="Administrator" w:date="2021-04-14T14:44:00Z">
        <w:r w:rsidRPr="006B2DAA" w:rsidDel="004649F2">
          <w:rPr>
            <w:b/>
          </w:rPr>
          <w:delText>Benedetto</w:delText>
        </w:r>
        <w:r w:rsidR="00254DB5" w:rsidDel="004649F2">
          <w:delText xml:space="preserve">: </w:delText>
        </w:r>
        <w:r w:rsidR="006E44EF" w:rsidDel="004649F2">
          <w:delText xml:space="preserve">       </w:delText>
        </w:r>
        <w:r w:rsidR="00254DB5" w:rsidDel="004649F2">
          <w:delText>Si</w:delText>
        </w:r>
        <w:r w:rsidR="004D106A" w:rsidDel="004649F2">
          <w:delText>, prof, le abbiamo accese.</w:delText>
        </w:r>
      </w:del>
    </w:p>
    <w:p w:rsidR="00254DB5" w:rsidDel="004649F2" w:rsidRDefault="00254DB5" w:rsidP="006E44EF">
      <w:pPr>
        <w:pStyle w:val="NormaleWeb"/>
        <w:spacing w:after="159" w:line="256" w:lineRule="auto"/>
        <w:ind w:left="1134" w:hanging="1134"/>
        <w:rPr>
          <w:del w:id="44" w:author="Administrator" w:date="2021-04-14T14:44:00Z"/>
        </w:rPr>
      </w:pPr>
      <w:del w:id="45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R="00985F24" w:rsidDel="004649F2">
          <w:delText>Perché</w:delText>
        </w:r>
        <w:r w:rsidDel="004649F2">
          <w:delText xml:space="preserve"> io</w:delText>
        </w:r>
        <w:r w:rsidR="00FA5B18" w:rsidDel="004649F2">
          <w:delText xml:space="preserve"> le </w:delText>
        </w:r>
        <w:r w:rsidDel="004649F2">
          <w:delText xml:space="preserve">vedo </w:delText>
        </w:r>
        <w:r w:rsidR="00FA5B18" w:rsidDel="004649F2">
          <w:delText>ancora spente..</w:delText>
        </w:r>
        <w:r w:rsidDel="004649F2">
          <w:delText xml:space="preserve">. </w:delText>
        </w:r>
        <w:r w:rsidR="00FA5B18" w:rsidDel="004649F2">
          <w:delText xml:space="preserve">Poi chi ha parlato? Perchè io vedo “Si”, “Non lo so” e “Bo”. Quelli che hanno scritto “Si”, “Non lo so” e “Bo” dove bisognava mettere il nome su Teams, </w:delText>
        </w:r>
        <w:r w:rsidR="007E5EEA" w:rsidDel="004649F2">
          <w:delText>sono</w:delText>
        </w:r>
        <w:r w:rsidR="00FA5B18" w:rsidDel="004649F2">
          <w:delText xml:space="preserve"> preg</w:delText>
        </w:r>
        <w:r w:rsidR="007E5EEA" w:rsidDel="004649F2">
          <w:delText>ati</w:delText>
        </w:r>
        <w:r w:rsidR="00FA5B18" w:rsidDel="004649F2">
          <w:delText xml:space="preserve"> di cambiarl</w:delText>
        </w:r>
        <w:r w:rsidR="007E5EEA" w:rsidDel="004649F2">
          <w:delText>i</w:delText>
        </w:r>
        <w:r w:rsidR="00FA5B18" w:rsidDel="004649F2">
          <w:delText xml:space="preserve"> e metter</w:delText>
        </w:r>
        <w:r w:rsidR="007E5EEA" w:rsidDel="004649F2">
          <w:delText xml:space="preserve">e i </w:delText>
        </w:r>
        <w:r w:rsidR="00FA5B18" w:rsidDel="004649F2">
          <w:delText>nom</w:delText>
        </w:r>
        <w:r w:rsidR="007E5EEA" w:rsidDel="004649F2">
          <w:delText>i</w:delText>
        </w:r>
        <w:r w:rsidR="00FA5B18" w:rsidDel="004649F2">
          <w:delText>.</w:delText>
        </w:r>
      </w:del>
    </w:p>
    <w:p w:rsidR="00FA5B18" w:rsidDel="004649F2" w:rsidRDefault="00312FEB" w:rsidP="00D4051D">
      <w:pPr>
        <w:pStyle w:val="NormaleWeb"/>
        <w:spacing w:after="159" w:line="256" w:lineRule="auto"/>
        <w:rPr>
          <w:del w:id="46" w:author="Administrator" w:date="2021-04-14T14:44:00Z"/>
        </w:rPr>
      </w:pPr>
      <w:del w:id="47" w:author="Administrator" w:date="2021-04-14T14:44:00Z">
        <w:r w:rsidDel="004649F2">
          <w:delText>Si accendono le telecamere, tranne che per quella di Benedetto.</w:delText>
        </w:r>
      </w:del>
    </w:p>
    <w:p w:rsidR="00FA5B18" w:rsidDel="004649F2" w:rsidRDefault="00FA5B18" w:rsidP="006E44EF">
      <w:pPr>
        <w:pStyle w:val="NormaleWeb"/>
        <w:spacing w:after="159" w:line="256" w:lineRule="auto"/>
        <w:ind w:left="1134" w:hanging="1134"/>
        <w:rPr>
          <w:del w:id="48" w:author="Administrator" w:date="2021-04-14T14:44:00Z"/>
        </w:rPr>
      </w:pPr>
      <w:del w:id="49" w:author="Administrator" w:date="2021-04-14T14:44:00Z">
        <w:r w:rsidRPr="006B2DAA" w:rsidDel="004649F2">
          <w:rPr>
            <w:b/>
          </w:rPr>
          <w:delText>Natale</w:delText>
        </w:r>
        <w:r w:rsidDel="004649F2">
          <w:delText xml:space="preserve">: </w:delText>
        </w:r>
        <w:r w:rsidR="006E44EF" w:rsidDel="004649F2">
          <w:delText xml:space="preserve">       </w:delText>
        </w:r>
        <w:r w:rsidDel="004649F2">
          <w:delText>Scusi prof, ma chi era il secondo che ha detto che doveva cambiare il suo nome?</w:delText>
        </w:r>
      </w:del>
    </w:p>
    <w:p w:rsidR="00254DB5" w:rsidDel="004649F2" w:rsidRDefault="00FA5B18" w:rsidP="006E44EF">
      <w:pPr>
        <w:pStyle w:val="NormaleWeb"/>
        <w:spacing w:after="159" w:line="256" w:lineRule="auto"/>
        <w:ind w:left="1134" w:hanging="1134"/>
        <w:rPr>
          <w:del w:id="50" w:author="Administrator" w:date="2021-04-14T14:44:00Z"/>
        </w:rPr>
      </w:pPr>
      <w:del w:id="51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>Non lo so.</w:delText>
        </w:r>
      </w:del>
    </w:p>
    <w:p w:rsidR="00FA5B18" w:rsidDel="004649F2" w:rsidRDefault="00FA5B18" w:rsidP="006E44EF">
      <w:pPr>
        <w:pStyle w:val="NormaleWeb"/>
        <w:spacing w:after="159" w:line="256" w:lineRule="auto"/>
        <w:ind w:left="1134" w:hanging="1134"/>
        <w:rPr>
          <w:del w:id="52" w:author="Administrator" w:date="2021-04-14T14:44:00Z"/>
        </w:rPr>
      </w:pPr>
      <w:del w:id="53" w:author="Administrator" w:date="2021-04-14T14:44:00Z">
        <w:r w:rsidRPr="006B2DAA" w:rsidDel="004649F2">
          <w:rPr>
            <w:b/>
          </w:rPr>
          <w:delText>Bruno</w:delText>
        </w:r>
        <w:r w:rsidDel="004649F2">
          <w:delText xml:space="preserve">: </w:delText>
        </w:r>
        <w:r w:rsidR="006E44EF" w:rsidDel="004649F2">
          <w:delText xml:space="preserve">       </w:delText>
        </w:r>
        <w:r w:rsidDel="004649F2">
          <w:delText>Scusi prof, ma allora io non ho capito. Cosa devo fare?</w:delText>
        </w:r>
      </w:del>
    </w:p>
    <w:p w:rsidR="00FA5B18" w:rsidDel="004649F2" w:rsidRDefault="00FA5B18" w:rsidP="00D4051D">
      <w:pPr>
        <w:pStyle w:val="NormaleWeb"/>
        <w:spacing w:after="159" w:line="256" w:lineRule="auto"/>
        <w:rPr>
          <w:del w:id="54" w:author="Administrator" w:date="2021-04-14T14:44:00Z"/>
        </w:rPr>
      </w:pPr>
      <w:del w:id="55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>Quelli con scritto –</w:delText>
        </w:r>
      </w:del>
    </w:p>
    <w:p w:rsidR="00FA5B18" w:rsidDel="004649F2" w:rsidRDefault="00FA5B18" w:rsidP="00D4051D">
      <w:pPr>
        <w:pStyle w:val="NormaleWeb"/>
        <w:spacing w:after="159" w:line="256" w:lineRule="auto"/>
        <w:rPr>
          <w:del w:id="56" w:author="Administrator" w:date="2021-04-14T14:44:00Z"/>
        </w:rPr>
      </w:pPr>
      <w:del w:id="57" w:author="Administrator" w:date="2021-04-14T14:44:00Z">
        <w:r w:rsidRPr="006B2DAA" w:rsidDel="004649F2">
          <w:rPr>
            <w:b/>
          </w:rPr>
          <w:delText>Lino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>Scusi prof, ma io ho scritto il mio cognome.</w:delText>
        </w:r>
      </w:del>
    </w:p>
    <w:p w:rsidR="00FA5B18" w:rsidDel="004649F2" w:rsidRDefault="00FA5B18" w:rsidP="00D4051D">
      <w:pPr>
        <w:pStyle w:val="NormaleWeb"/>
        <w:spacing w:after="159" w:line="256" w:lineRule="auto"/>
        <w:rPr>
          <w:del w:id="58" w:author="Administrator" w:date="2021-04-14T14:44:00Z"/>
        </w:rPr>
      </w:pPr>
      <w:del w:id="59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Del="004649F2">
          <w:delText>Perché qualè il tuo cognome?</w:delText>
        </w:r>
      </w:del>
    </w:p>
    <w:p w:rsidR="00FA5B18" w:rsidDel="004649F2" w:rsidRDefault="00FA5B18" w:rsidP="00D4051D">
      <w:pPr>
        <w:pStyle w:val="NormaleWeb"/>
        <w:spacing w:after="159" w:line="256" w:lineRule="auto"/>
        <w:rPr>
          <w:del w:id="60" w:author="Administrator" w:date="2021-04-14T14:44:00Z"/>
        </w:rPr>
      </w:pPr>
      <w:del w:id="61" w:author="Administrator" w:date="2021-04-14T14:44:00Z">
        <w:r w:rsidRPr="006B2DAA" w:rsidDel="004649F2">
          <w:rPr>
            <w:b/>
          </w:rPr>
          <w:delText>Lino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>Bo.</w:delText>
        </w:r>
      </w:del>
    </w:p>
    <w:p w:rsidR="00FA5B18" w:rsidDel="004649F2" w:rsidRDefault="006E408A" w:rsidP="006E44EF">
      <w:pPr>
        <w:pStyle w:val="NormaleWeb"/>
        <w:spacing w:after="159" w:line="256" w:lineRule="auto"/>
        <w:ind w:left="1276" w:hanging="1276"/>
        <w:rPr>
          <w:del w:id="62" w:author="Administrator" w:date="2021-04-14T14:44:00Z"/>
        </w:rPr>
      </w:pPr>
      <w:del w:id="63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 xml:space="preserve">Allora! “Si” “Bo” “Non lo so”, mettete i vostri cognomi. Nel registro vedo che sono presenti: </w:delText>
        </w:r>
        <w:r w:rsidRPr="006E408A" w:rsidDel="004649F2">
          <w:delText>Cocco Benvenuto</w:delText>
        </w:r>
        <w:r w:rsidDel="004649F2">
          <w:delText xml:space="preserve">, </w:delText>
        </w:r>
        <w:r w:rsidRPr="006E408A" w:rsidDel="004649F2">
          <w:delText>Di Gioia Felice</w:delText>
        </w:r>
        <w:r w:rsidDel="004649F2">
          <w:delText xml:space="preserve">, </w:delText>
        </w:r>
        <w:r w:rsidRPr="006E408A" w:rsidDel="004649F2">
          <w:delText>Era Natale</w:delText>
        </w:r>
        <w:r w:rsidDel="004649F2">
          <w:delText xml:space="preserve">, </w:delText>
        </w:r>
        <w:r w:rsidRPr="006E408A" w:rsidDel="004649F2">
          <w:delText>La Banca Benedetto</w:delText>
        </w:r>
        <w:r w:rsidDel="004649F2">
          <w:delText>. Ma poi non so chi sia Dal Seno Bruno</w:delText>
        </w:r>
        <w:r w:rsidR="00DE05DA" w:rsidDel="004649F2">
          <w:delText xml:space="preserve"> </w:delText>
        </w:r>
        <w:r w:rsidDel="004649F2">
          <w:delText xml:space="preserve">e ahhhh Bo Lino. Ho capito. Bo sei tu. Però chi è Dal Seno Bruno? </w:delText>
        </w:r>
      </w:del>
    </w:p>
    <w:p w:rsidR="006E408A" w:rsidDel="004649F2" w:rsidRDefault="006E408A" w:rsidP="00D4051D">
      <w:pPr>
        <w:pStyle w:val="NormaleWeb"/>
        <w:spacing w:after="159" w:line="256" w:lineRule="auto"/>
        <w:rPr>
          <w:del w:id="64" w:author="Administrator" w:date="2021-04-14T14:44:00Z"/>
        </w:rPr>
      </w:pPr>
      <w:del w:id="65" w:author="Administrator" w:date="2021-04-14T14:44:00Z">
        <w:r w:rsidRPr="006B2DAA" w:rsidDel="004649F2">
          <w:rPr>
            <w:b/>
          </w:rPr>
          <w:delText>Lino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>Si.</w:delText>
        </w:r>
      </w:del>
    </w:p>
    <w:p w:rsidR="006E408A" w:rsidDel="004649F2" w:rsidRDefault="006E408A" w:rsidP="00D4051D">
      <w:pPr>
        <w:pStyle w:val="NormaleWeb"/>
        <w:spacing w:after="159" w:line="256" w:lineRule="auto"/>
        <w:rPr>
          <w:del w:id="66" w:author="Administrator" w:date="2021-04-14T14:44:00Z"/>
        </w:rPr>
      </w:pPr>
      <w:del w:id="67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>Ah, ma allora sei tu Dal Seno Bruno?</w:delText>
        </w:r>
      </w:del>
    </w:p>
    <w:p w:rsidR="006E408A" w:rsidDel="004649F2" w:rsidRDefault="006E408A" w:rsidP="00D4051D">
      <w:pPr>
        <w:pStyle w:val="NormaleWeb"/>
        <w:spacing w:after="159" w:line="256" w:lineRule="auto"/>
        <w:rPr>
          <w:del w:id="68" w:author="Administrator" w:date="2021-04-14T14:44:00Z"/>
        </w:rPr>
      </w:pPr>
      <w:del w:id="69" w:author="Administrator" w:date="2021-04-14T14:44:00Z">
        <w:r w:rsidRPr="006B2DAA" w:rsidDel="004649F2">
          <w:rPr>
            <w:b/>
          </w:rPr>
          <w:delText>Lino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 xml:space="preserve">No, prof, Dal Seno è </w:delText>
        </w:r>
        <w:r w:rsidR="007E5EEA" w:rsidDel="004649F2">
          <w:delText>S</w:delText>
        </w:r>
        <w:r w:rsidDel="004649F2">
          <w:delText xml:space="preserve">i, cioè </w:delText>
        </w:r>
        <w:r w:rsidR="007E5EEA" w:rsidDel="004649F2">
          <w:delText>N</w:delText>
        </w:r>
        <w:r w:rsidDel="004649F2">
          <w:delText>on lo so.</w:delText>
        </w:r>
      </w:del>
    </w:p>
    <w:p w:rsidR="006E408A" w:rsidDel="004649F2" w:rsidRDefault="006E408A" w:rsidP="00D4051D">
      <w:pPr>
        <w:pStyle w:val="NormaleWeb"/>
        <w:spacing w:after="159" w:line="256" w:lineRule="auto"/>
        <w:rPr>
          <w:del w:id="70" w:author="Administrator" w:date="2021-04-14T14:44:00Z"/>
        </w:rPr>
      </w:pPr>
      <w:del w:id="71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Del="004649F2">
          <w:delText xml:space="preserve">Allora è </w:delText>
        </w:r>
        <w:r w:rsidR="007E5EEA" w:rsidDel="004649F2">
          <w:delText>S</w:delText>
        </w:r>
        <w:r w:rsidDel="004649F2">
          <w:delText>i-</w:delText>
        </w:r>
      </w:del>
    </w:p>
    <w:p w:rsidR="006E408A" w:rsidDel="004649F2" w:rsidRDefault="006E408A" w:rsidP="00D4051D">
      <w:pPr>
        <w:pStyle w:val="NormaleWeb"/>
        <w:spacing w:after="159" w:line="256" w:lineRule="auto"/>
        <w:rPr>
          <w:del w:id="72" w:author="Administrator" w:date="2021-04-14T14:44:00Z"/>
        </w:rPr>
      </w:pPr>
      <w:del w:id="73" w:author="Administrator" w:date="2021-04-14T14:44:00Z">
        <w:r w:rsidDel="004649F2">
          <w:delText xml:space="preserve">Si collega </w:delText>
        </w:r>
        <w:r w:rsidR="007E5EEA" w:rsidDel="004649F2">
          <w:delText>il S</w:delText>
        </w:r>
        <w:r w:rsidDel="004649F2">
          <w:delText xml:space="preserve">ignor </w:delText>
        </w:r>
        <w:r w:rsidRPr="006E408A" w:rsidDel="004649F2">
          <w:delText>Cacastecchi</w:delText>
        </w:r>
        <w:r w:rsidR="007E5EEA" w:rsidDel="004649F2">
          <w:delText xml:space="preserve"> (genitore)</w:delText>
        </w:r>
        <w:r w:rsidR="000A7BE4" w:rsidDel="004649F2">
          <w:delText xml:space="preserve"> con telecamera e microfono accesi</w:delText>
        </w:r>
        <w:r w:rsidR="007E5EEA" w:rsidDel="004649F2">
          <w:delText>.</w:delText>
        </w:r>
      </w:del>
    </w:p>
    <w:p w:rsidR="006E408A" w:rsidDel="004649F2" w:rsidRDefault="006E408A" w:rsidP="000A7BE4">
      <w:pPr>
        <w:pStyle w:val="NormaleWeb"/>
        <w:spacing w:after="159" w:line="256" w:lineRule="auto"/>
        <w:ind w:left="1418" w:hanging="1418"/>
        <w:rPr>
          <w:del w:id="74" w:author="Administrator" w:date="2021-04-14T14:44:00Z"/>
        </w:rPr>
      </w:pPr>
      <w:del w:id="75" w:author="Administrator" w:date="2021-04-14T14:44:00Z">
        <w:r w:rsidRPr="006B2DAA" w:rsidDel="004649F2">
          <w:rPr>
            <w:b/>
          </w:rPr>
          <w:delText>Cacastecc</w:delText>
        </w:r>
        <w:r w:rsidR="00DE05DA" w:rsidRPr="006B2DAA" w:rsidDel="004649F2">
          <w:rPr>
            <w:b/>
          </w:rPr>
          <w:delText>h</w:delText>
        </w:r>
        <w:r w:rsidRPr="006B2DAA" w:rsidDel="004649F2">
          <w:rPr>
            <w:b/>
          </w:rPr>
          <w:delText>i</w:delText>
        </w:r>
        <w:r w:rsidDel="004649F2">
          <w:delText xml:space="preserve">: </w:delText>
        </w:r>
        <w:r w:rsidR="000A7BE4" w:rsidDel="004649F2">
          <w:delText xml:space="preserve"> </w:delText>
        </w:r>
        <w:r w:rsidDel="004649F2">
          <w:delText>(</w:delText>
        </w:r>
        <w:r w:rsidR="00DE05DA" w:rsidDel="004649F2">
          <w:delText>In piedi, con lo sguardo verso il basso e la schiena rivolta alla telecamera</w:delText>
        </w:r>
        <w:r w:rsidDel="004649F2">
          <w:delText>) Dov’è la mia ciabatta?</w:delText>
        </w:r>
      </w:del>
    </w:p>
    <w:p w:rsidR="00BD35CD" w:rsidDel="004649F2" w:rsidRDefault="00BD35CD" w:rsidP="00D4051D">
      <w:pPr>
        <w:pStyle w:val="NormaleWeb"/>
        <w:spacing w:after="159" w:line="256" w:lineRule="auto"/>
        <w:rPr>
          <w:del w:id="76" w:author="Administrator" w:date="2021-04-14T14:44:00Z"/>
        </w:rPr>
      </w:pPr>
      <w:del w:id="77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>Buon giorno signor Cacastecchi.</w:delText>
        </w:r>
      </w:del>
    </w:p>
    <w:p w:rsidR="00BD35CD" w:rsidDel="004649F2" w:rsidRDefault="00BD35CD" w:rsidP="00BD35CD">
      <w:pPr>
        <w:pStyle w:val="NormaleWeb"/>
        <w:spacing w:after="159" w:line="256" w:lineRule="auto"/>
        <w:rPr>
          <w:del w:id="78" w:author="Administrator" w:date="2021-04-14T14:44:00Z"/>
        </w:rPr>
      </w:pPr>
      <w:del w:id="79" w:author="Administrator" w:date="2021-04-14T14:44:00Z">
        <w:r w:rsidRPr="006B2DAA" w:rsidDel="004649F2">
          <w:rPr>
            <w:b/>
          </w:rPr>
          <w:delText>Cacastecchi</w:delText>
        </w:r>
        <w:r w:rsidDel="004649F2">
          <w:delText xml:space="preserve">: Non trovo la mia ciabatta! </w:delText>
        </w:r>
      </w:del>
    </w:p>
    <w:p w:rsidR="006E408A" w:rsidDel="004649F2" w:rsidRDefault="006E408A" w:rsidP="00D4051D">
      <w:pPr>
        <w:pStyle w:val="NormaleWeb"/>
        <w:spacing w:after="159" w:line="256" w:lineRule="auto"/>
        <w:rPr>
          <w:del w:id="80" w:author="Administrator" w:date="2021-04-14T14:44:00Z"/>
        </w:rPr>
      </w:pPr>
      <w:del w:id="81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R="000A7BE4" w:rsidDel="004649F2">
          <w:delText xml:space="preserve"> </w:delText>
        </w:r>
        <w:r w:rsidDel="004649F2">
          <w:delText>Ehmmm signor Cacastecc</w:delText>
        </w:r>
        <w:r w:rsidR="00BD35CD" w:rsidDel="004649F2">
          <w:delText>h</w:delText>
        </w:r>
        <w:r w:rsidDel="004649F2">
          <w:delText>i, la lezione è già inziata, sua figlia-</w:delText>
        </w:r>
      </w:del>
    </w:p>
    <w:p w:rsidR="00DE05DA" w:rsidDel="004649F2" w:rsidRDefault="00DE05DA" w:rsidP="00D4051D">
      <w:pPr>
        <w:pStyle w:val="NormaleWeb"/>
        <w:spacing w:after="159" w:line="256" w:lineRule="auto"/>
        <w:rPr>
          <w:del w:id="82" w:author="Administrator" w:date="2021-04-14T14:44:00Z"/>
        </w:rPr>
      </w:pPr>
      <w:del w:id="83" w:author="Administrator" w:date="2021-04-14T14:44:00Z">
        <w:r w:rsidDel="004649F2">
          <w:delText xml:space="preserve">Dal microfono di </w:delText>
        </w:r>
        <w:r w:rsidR="00312FEB" w:rsidDel="004649F2">
          <w:delText>Felice</w:delText>
        </w:r>
        <w:r w:rsidDel="004649F2">
          <w:delText xml:space="preserve"> si sente che parte un frullatore nel sottofondo.</w:delText>
        </w:r>
      </w:del>
    </w:p>
    <w:p w:rsidR="00DE05DA" w:rsidDel="004649F2" w:rsidRDefault="00DE05DA" w:rsidP="00D4051D">
      <w:pPr>
        <w:pStyle w:val="NormaleWeb"/>
        <w:spacing w:after="159" w:line="256" w:lineRule="auto"/>
        <w:rPr>
          <w:del w:id="84" w:author="Administrator" w:date="2021-04-14T14:44:00Z"/>
        </w:rPr>
      </w:pPr>
      <w:del w:id="85" w:author="Administrator" w:date="2021-04-14T14:44:00Z">
        <w:r w:rsidDel="004649F2">
          <w:delText>Entra il preside in chiamata</w:delText>
        </w:r>
        <w:r w:rsidR="006B2DAA" w:rsidDel="004649F2">
          <w:delText xml:space="preserve"> con </w:delText>
        </w:r>
        <w:r w:rsidR="000A7BE4" w:rsidDel="004649F2">
          <w:delText xml:space="preserve">microfono e </w:delText>
        </w:r>
        <w:r w:rsidR="006B2DAA" w:rsidDel="004649F2">
          <w:delText>telecamera acces</w:delText>
        </w:r>
        <w:r w:rsidR="000A7BE4" w:rsidDel="004649F2">
          <w:delText>i</w:delText>
        </w:r>
        <w:r w:rsidR="006B2DAA" w:rsidDel="004649F2">
          <w:delText xml:space="preserve"> e viso esageratamente vicino a</w:delText>
        </w:r>
        <w:r w:rsidR="000A7BE4" w:rsidDel="004649F2">
          <w:delText xml:space="preserve"> quest’ultima</w:delText>
        </w:r>
        <w:r w:rsidDel="004649F2">
          <w:delText>.</w:delText>
        </w:r>
      </w:del>
    </w:p>
    <w:p w:rsidR="00DE05DA" w:rsidDel="004649F2" w:rsidRDefault="00DE05DA" w:rsidP="00D4051D">
      <w:pPr>
        <w:pStyle w:val="NormaleWeb"/>
        <w:spacing w:after="159" w:line="256" w:lineRule="auto"/>
        <w:rPr>
          <w:del w:id="86" w:author="Administrator" w:date="2021-04-14T14:44:00Z"/>
        </w:rPr>
      </w:pPr>
      <w:del w:id="87" w:author="Administrator" w:date="2021-04-14T14:44:00Z">
        <w:r w:rsidRPr="006B2DAA" w:rsidDel="004649F2">
          <w:rPr>
            <w:b/>
          </w:rPr>
          <w:delText>Preside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R="00312FEB" w:rsidDel="004649F2">
          <w:delText>Buon gi</w:delText>
        </w:r>
        <w:r w:rsidR="002A2BE9" w:rsidDel="004649F2">
          <w:delText>or</w:delText>
        </w:r>
        <w:r w:rsidR="00312FEB" w:rsidDel="004649F2">
          <w:delText>no professore, mi sente?</w:delText>
        </w:r>
      </w:del>
    </w:p>
    <w:p w:rsidR="00312FEB" w:rsidDel="004649F2" w:rsidRDefault="00312FEB" w:rsidP="00D4051D">
      <w:pPr>
        <w:pStyle w:val="NormaleWeb"/>
        <w:spacing w:after="159" w:line="256" w:lineRule="auto"/>
        <w:rPr>
          <w:del w:id="88" w:author="Administrator" w:date="2021-04-14T14:44:00Z"/>
        </w:rPr>
      </w:pPr>
      <w:del w:id="89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  </w:delText>
        </w:r>
        <w:r w:rsidDel="004649F2">
          <w:delText>Ah buon gior-</w:delText>
        </w:r>
      </w:del>
    </w:p>
    <w:p w:rsidR="00312FEB" w:rsidDel="004649F2" w:rsidRDefault="00312FEB" w:rsidP="006E44EF">
      <w:pPr>
        <w:pStyle w:val="NormaleWeb"/>
        <w:spacing w:after="159" w:line="256" w:lineRule="auto"/>
        <w:ind w:left="1418" w:hanging="1418"/>
        <w:rPr>
          <w:del w:id="90" w:author="Administrator" w:date="2021-04-14T14:44:00Z"/>
        </w:rPr>
      </w:pPr>
      <w:del w:id="91" w:author="Administrator" w:date="2021-04-14T14:44:00Z">
        <w:r w:rsidRPr="006B2DAA" w:rsidDel="004649F2">
          <w:rPr>
            <w:b/>
          </w:rPr>
          <w:delText>Preside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>No, non mi sente. (Alzando la voce) PROFESSORE. BUON GIORNO. COME PROCEDE?</w:delText>
        </w:r>
      </w:del>
    </w:p>
    <w:p w:rsidR="00312FEB" w:rsidDel="004649F2" w:rsidRDefault="00312FEB" w:rsidP="00D4051D">
      <w:pPr>
        <w:pStyle w:val="NormaleWeb"/>
        <w:spacing w:after="159" w:line="256" w:lineRule="auto"/>
        <w:rPr>
          <w:del w:id="92" w:author="Administrator" w:date="2021-04-14T14:44:00Z"/>
        </w:rPr>
      </w:pPr>
      <w:del w:id="93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  </w:delText>
        </w:r>
        <w:r w:rsidDel="004649F2">
          <w:delText>Si, buon gi</w:delText>
        </w:r>
        <w:r w:rsidR="002A2BE9" w:rsidDel="004649F2">
          <w:delText>or</w:delText>
        </w:r>
        <w:r w:rsidDel="004649F2">
          <w:delText>no signor preside, noi stiamo proceden-</w:delText>
        </w:r>
      </w:del>
    </w:p>
    <w:p w:rsidR="00312FEB" w:rsidDel="004649F2" w:rsidRDefault="00312FEB" w:rsidP="00D4051D">
      <w:pPr>
        <w:pStyle w:val="NormaleWeb"/>
        <w:spacing w:after="159" w:line="256" w:lineRule="auto"/>
        <w:rPr>
          <w:del w:id="94" w:author="Administrator" w:date="2021-04-14T14:44:00Z"/>
        </w:rPr>
      </w:pPr>
      <w:del w:id="95" w:author="Administrator" w:date="2021-04-14T14:44:00Z">
        <w:r w:rsidRPr="006B2DAA" w:rsidDel="004649F2">
          <w:rPr>
            <w:b/>
          </w:rPr>
          <w:delText>Preside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Del="004649F2">
          <w:delText xml:space="preserve">No, no, qua non va, proviamo ad uscire. </w:delText>
        </w:r>
      </w:del>
    </w:p>
    <w:p w:rsidR="006B2DAA" w:rsidDel="004649F2" w:rsidRDefault="006B2DAA" w:rsidP="00D4051D">
      <w:pPr>
        <w:pStyle w:val="NormaleWeb"/>
        <w:spacing w:after="159" w:line="256" w:lineRule="auto"/>
        <w:rPr>
          <w:del w:id="96" w:author="Administrator" w:date="2021-04-14T14:44:00Z"/>
        </w:rPr>
      </w:pPr>
      <w:del w:id="97" w:author="Administrator" w:date="2021-04-14T14:44:00Z">
        <w:r w:rsidDel="004649F2">
          <w:delText xml:space="preserve"> --- SCHERMATA NERA CON SCRITTO “15 MINUTI DOPO” ---</w:delText>
        </w:r>
      </w:del>
    </w:p>
    <w:p w:rsidR="006B2DAA" w:rsidRDefault="002A2BE9" w:rsidP="00D4051D">
      <w:pPr>
        <w:pStyle w:val="NormaleWeb"/>
        <w:spacing w:after="159" w:line="256" w:lineRule="auto"/>
      </w:pPr>
      <w:r>
        <w:rPr>
          <w:u w:val="single"/>
        </w:rPr>
        <w:t xml:space="preserve">Atto </w:t>
      </w:r>
      <w:r w:rsidR="006B2DAA" w:rsidRPr="006B2DAA">
        <w:rPr>
          <w:u w:val="single"/>
        </w:rPr>
        <w:t>Secondo</w:t>
      </w:r>
      <w:r w:rsidR="006B2DAA">
        <w:t>: la lezione prosegue con il controllo dei compiti delle vacanze.</w:t>
      </w:r>
    </w:p>
    <w:p w:rsidR="00312FEB" w:rsidRDefault="00312FEB" w:rsidP="00D4051D">
      <w:pPr>
        <w:pStyle w:val="NormaleWeb"/>
        <w:spacing w:after="159" w:line="256" w:lineRule="auto"/>
      </w:pPr>
      <w:del w:id="98" w:author="Administrator" w:date="2021-04-14T14:45:00Z">
        <w:r w:rsidDel="004649F2">
          <w:delText>I</w:delText>
        </w:r>
        <w:r w:rsidR="002A2BE9" w:rsidDel="004649F2">
          <w:delText>l preside e il Sig. Cacastecchi sono usciti.</w:delText>
        </w:r>
        <w:r w:rsidDel="004649F2">
          <w:delText xml:space="preserve"> </w:delText>
        </w:r>
      </w:del>
      <w:r w:rsidR="002A2BE9">
        <w:t xml:space="preserve">Tutti i </w:t>
      </w:r>
      <w:r>
        <w:t xml:space="preserve">microfoni </w:t>
      </w:r>
      <w:r w:rsidR="002A2BE9">
        <w:t>sono spenti</w:t>
      </w:r>
      <w:r>
        <w:t xml:space="preserve">. </w:t>
      </w:r>
      <w:r w:rsidR="006B2DAA">
        <w:t xml:space="preserve">Tutti hanno </w:t>
      </w:r>
      <w:del w:id="99" w:author="Administrator" w:date="2021-04-14T14:45:00Z">
        <w:r w:rsidR="006B2DAA" w:rsidDel="004649F2">
          <w:delText xml:space="preserve">ancora </w:delText>
        </w:r>
      </w:del>
      <w:r w:rsidR="006B2DAA">
        <w:t>la telecamera accesa</w:t>
      </w:r>
      <w:r w:rsidR="002A2BE9">
        <w:t>,</w:t>
      </w:r>
      <w:r w:rsidR="006B2DAA">
        <w:t xml:space="preserve"> tranne che Benedetto.</w:t>
      </w:r>
    </w:p>
    <w:p w:rsidR="00BD35CD" w:rsidDel="004649F2" w:rsidRDefault="00BD35CD" w:rsidP="006E44EF">
      <w:pPr>
        <w:pStyle w:val="NormaleWeb"/>
        <w:spacing w:after="159" w:line="256" w:lineRule="auto"/>
        <w:ind w:left="1134" w:hanging="1134"/>
        <w:rPr>
          <w:del w:id="100" w:author="Administrator" w:date="2021-04-14T14:45:00Z"/>
        </w:rPr>
      </w:pPr>
      <w:del w:id="101" w:author="Administrator" w:date="2021-04-14T14:45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 xml:space="preserve">Ahhh, adesso che ho capito come </w:delText>
        </w:r>
        <w:r w:rsidR="002A2BE9" w:rsidDel="004649F2">
          <w:delText>silenziare</w:delText>
        </w:r>
        <w:r w:rsidDel="004649F2">
          <w:delText xml:space="preserve"> anche i vostri microfoni</w:delText>
        </w:r>
        <w:r w:rsidR="002A2BE9" w:rsidDel="004649F2">
          <w:delText>,</w:delText>
        </w:r>
        <w:r w:rsidDel="004649F2">
          <w:delText xml:space="preserve"> i sensori </w:delText>
        </w:r>
        <w:r w:rsidR="002A2BE9" w:rsidDel="004649F2">
          <w:delText xml:space="preserve">audio </w:delText>
        </w:r>
        <w:r w:rsidDel="004649F2">
          <w:delText xml:space="preserve">della mia fronte non si frantumano più. </w:delText>
        </w:r>
        <w:r w:rsidR="002A2BE9" w:rsidDel="004649F2">
          <w:delText>Meno male.</w:delText>
        </w:r>
      </w:del>
    </w:p>
    <w:p w:rsidR="003076E5" w:rsidRDefault="00BD35CD" w:rsidP="006E44EF">
      <w:pPr>
        <w:pStyle w:val="NormaleWeb"/>
        <w:spacing w:after="159" w:line="256" w:lineRule="auto"/>
        <w:ind w:left="1276" w:hanging="1276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 </w:t>
      </w:r>
      <w:r>
        <w:t xml:space="preserve">Bene, adesso vediamo di correggere i compiti che avevate per quest’estate. </w:t>
      </w:r>
      <w:r w:rsidR="003076E5">
        <w:t xml:space="preserve">Allora </w:t>
      </w:r>
      <w:r w:rsidRPr="00BD35CD">
        <w:t>La Banca Benedetto</w:t>
      </w:r>
      <w:r w:rsidR="003076E5">
        <w:t xml:space="preserve">, il campo magnetico che genera il filo </w:t>
      </w:r>
      <w:r w:rsidR="00C347B6">
        <w:t xml:space="preserve">1 </w:t>
      </w:r>
      <w:r w:rsidR="003076E5">
        <w:t>nel</w:t>
      </w:r>
      <w:r w:rsidR="00E9618D">
        <w:t>l’esercizio uno</w:t>
      </w:r>
      <w:r w:rsidR="003076E5">
        <w:t xml:space="preserve">, come è messo? </w:t>
      </w:r>
    </w:p>
    <w:p w:rsidR="003076E5" w:rsidRDefault="003076E5" w:rsidP="00D4051D">
      <w:pPr>
        <w:pStyle w:val="NormaleWeb"/>
        <w:spacing w:after="159" w:line="256" w:lineRule="auto"/>
      </w:pPr>
      <w:r>
        <w:t>5 secondi</w:t>
      </w:r>
      <w:r w:rsidR="00C347B6">
        <w:t xml:space="preserve"> di silenzio</w:t>
      </w:r>
      <w:r w:rsidR="00BD35CD">
        <w:t xml:space="preserve"> </w:t>
      </w:r>
    </w:p>
    <w:p w:rsidR="003076E5" w:rsidRDefault="003076E5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</w:t>
      </w:r>
      <w:r>
        <w:t xml:space="preserve">Assente </w:t>
      </w:r>
      <w:r w:rsidR="00BD35CD" w:rsidRPr="00BD35CD">
        <w:t>La Banca Benedetto</w:t>
      </w:r>
      <w:r>
        <w:t>? ... Okay</w:t>
      </w:r>
      <w:r w:rsidR="002E7949">
        <w:t>. Eeeee, vediamo chi chia–</w:t>
      </w:r>
    </w:p>
    <w:p w:rsidR="002E7949" w:rsidRDefault="00BD35CD" w:rsidP="00D4051D">
      <w:pPr>
        <w:pStyle w:val="NormaleWeb"/>
        <w:spacing w:after="159" w:line="256" w:lineRule="auto"/>
      </w:pPr>
      <w:proofErr w:type="gramStart"/>
      <w:r w:rsidRPr="006B2DAA">
        <w:rPr>
          <w:b/>
        </w:rPr>
        <w:t>Benedetto</w:t>
      </w:r>
      <w:r w:rsidR="002E7949">
        <w:t xml:space="preserve">: </w:t>
      </w:r>
      <w:r w:rsidR="006C30FF">
        <w:t xml:space="preserve">  </w:t>
      </w:r>
      <w:proofErr w:type="gramEnd"/>
      <w:r w:rsidR="006E44EF">
        <w:t xml:space="preserve"> </w:t>
      </w:r>
      <w:r w:rsidR="000B3C3B">
        <w:t>Mi sente</w:t>
      </w:r>
      <w:ins w:id="102" w:author="Iliceto Alessio" w:date="2021-04-21T15:05:00Z">
        <w:r w:rsidR="00C00D93">
          <w:t xml:space="preserve">, </w:t>
        </w:r>
        <w:r w:rsidR="00C00D93">
          <w:rPr>
            <w:color w:val="FF0000"/>
          </w:rPr>
          <w:t>prof</w:t>
        </w:r>
      </w:ins>
      <w:r w:rsidR="000B3C3B">
        <w:t>?</w:t>
      </w:r>
      <w:r w:rsidR="006B2DAA">
        <w:t xml:space="preserve"> </w:t>
      </w:r>
    </w:p>
    <w:p w:rsidR="006B2DAA" w:rsidRDefault="006B2DAA" w:rsidP="00D4051D">
      <w:pPr>
        <w:pStyle w:val="NormaleWeb"/>
        <w:spacing w:after="159" w:line="256" w:lineRule="auto"/>
      </w:pPr>
      <w:r>
        <w:t>Benedetto accende la telecamera.</w:t>
      </w:r>
    </w:p>
    <w:p w:rsidR="000B3C3B" w:rsidRPr="00C00D93" w:rsidRDefault="000B3C3B" w:rsidP="00D4051D">
      <w:pPr>
        <w:pStyle w:val="NormaleWeb"/>
        <w:spacing w:after="159" w:line="256" w:lineRule="auto"/>
        <w:rPr>
          <w:color w:val="FF0000"/>
          <w:rPrChange w:id="103" w:author="Iliceto Alessio" w:date="2021-04-21T15:04:00Z">
            <w:rPr/>
          </w:rPrChange>
        </w:rPr>
      </w:pPr>
      <w:proofErr w:type="gramStart"/>
      <w:r w:rsidRPr="006B2DAA">
        <w:rPr>
          <w:b/>
        </w:rPr>
        <w:t>NAO</w:t>
      </w:r>
      <w:r>
        <w:t xml:space="preserve">: </w:t>
      </w:r>
      <w:r w:rsidR="006E44EF">
        <w:t xml:space="preserve">  </w:t>
      </w:r>
      <w:proofErr w:type="gramEnd"/>
      <w:r w:rsidR="006E44EF">
        <w:t xml:space="preserve">        </w:t>
      </w:r>
      <w:r>
        <w:t xml:space="preserve">Ah, adesso si, ma ti ho chiamato 3 ore fa. </w:t>
      </w:r>
      <w:ins w:id="104" w:author="Iliceto Alessio" w:date="2021-04-21T15:04:00Z">
        <w:r w:rsidR="00C00D93">
          <w:t xml:space="preserve">  </w:t>
        </w:r>
        <w:r w:rsidR="00C00D93" w:rsidRPr="00C00D93">
          <w:rPr>
            <w:color w:val="FF0000"/>
            <w:rPrChange w:id="105" w:author="Iliceto Alessio" w:date="2021-04-21T15:04:00Z">
              <w:rPr/>
            </w:rPrChange>
          </w:rPr>
          <w:t>(</w:t>
        </w:r>
        <w:r w:rsidR="00C00D93">
          <w:rPr>
            <w:color w:val="FF0000"/>
          </w:rPr>
          <w:t>Riconoscimento vocale)</w:t>
        </w:r>
      </w:ins>
    </w:p>
    <w:p w:rsidR="000B3C3B" w:rsidRDefault="006B2DAA" w:rsidP="006E44EF">
      <w:pPr>
        <w:pStyle w:val="NormaleWeb"/>
        <w:spacing w:after="159" w:line="256" w:lineRule="auto"/>
        <w:ind w:left="1701" w:hanging="1701"/>
      </w:pPr>
      <w:proofErr w:type="gramStart"/>
      <w:r w:rsidRPr="006B2DAA">
        <w:rPr>
          <w:b/>
        </w:rPr>
        <w:t>Benedetto</w:t>
      </w:r>
      <w:r w:rsidR="000B3C3B">
        <w:t xml:space="preserve">: </w:t>
      </w:r>
      <w:r w:rsidR="006C30FF">
        <w:t xml:space="preserve">  </w:t>
      </w:r>
      <w:proofErr w:type="gramEnd"/>
      <w:r w:rsidR="000B3C3B">
        <w:t xml:space="preserve">Ahhh, nooo, </w:t>
      </w:r>
      <w:r w:rsidR="002A2BE9">
        <w:t>è</w:t>
      </w:r>
      <w:r w:rsidR="000B3C3B">
        <w:t xml:space="preserve"> perchè non mi andava il microfono. Cosa,</w:t>
      </w:r>
      <w:r w:rsidR="00BD35CD">
        <w:t>...</w:t>
      </w:r>
      <w:r w:rsidR="000B3C3B">
        <w:t xml:space="preserve"> cosa mi aveva chiesto?</w:t>
      </w:r>
    </w:p>
    <w:p w:rsidR="000B3C3B" w:rsidRDefault="000B3C3B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</w:t>
      </w:r>
      <w:r>
        <w:t xml:space="preserve">Non andava il micrfono e non andava neanche la cassa allora </w:t>
      </w:r>
      <w:r w:rsidR="00BD35CD">
        <w:t>La Banca</w:t>
      </w:r>
      <w:r>
        <w:t xml:space="preserve">. </w:t>
      </w:r>
    </w:p>
    <w:p w:rsidR="000B3C3B" w:rsidRDefault="006B2DAA" w:rsidP="00D4051D">
      <w:pPr>
        <w:pStyle w:val="NormaleWeb"/>
        <w:spacing w:after="159" w:line="256" w:lineRule="auto"/>
      </w:pPr>
      <w:r w:rsidRPr="006B2DAA">
        <w:rPr>
          <w:b/>
        </w:rPr>
        <w:t>Benedetto</w:t>
      </w:r>
      <w:r w:rsidR="000B3C3B">
        <w:t xml:space="preserve">: </w:t>
      </w:r>
      <w:r w:rsidR="006C30FF">
        <w:t xml:space="preserve">  </w:t>
      </w:r>
      <w:r w:rsidR="000B3C3B">
        <w:t>No, no , la cassa</w:t>
      </w:r>
      <w:r w:rsidR="002A2BE9" w:rsidRPr="002A2BE9">
        <w:t xml:space="preserve"> </w:t>
      </w:r>
      <w:r w:rsidR="002A2BE9">
        <w:t xml:space="preserve">andava </w:t>
      </w:r>
      <w:r w:rsidR="000B3C3B">
        <w:t>–</w:t>
      </w:r>
    </w:p>
    <w:p w:rsidR="000B3C3B" w:rsidRDefault="000B3C3B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</w:t>
      </w:r>
      <w:r>
        <w:t>Allora perchè non sai cosa ti ho chiesto?</w:t>
      </w:r>
    </w:p>
    <w:p w:rsidR="00C347B6" w:rsidRDefault="00C347B6" w:rsidP="00D4051D">
      <w:pPr>
        <w:pStyle w:val="NormaleWeb"/>
        <w:spacing w:after="159" w:line="256" w:lineRule="auto"/>
      </w:pPr>
      <w:r>
        <w:t>5 secondi di silenzio</w:t>
      </w:r>
    </w:p>
    <w:p w:rsidR="006C30FF" w:rsidRPr="00C00D93" w:rsidRDefault="00DF796F" w:rsidP="00D4051D">
      <w:pPr>
        <w:pStyle w:val="NormaleWeb"/>
        <w:spacing w:after="159" w:line="256" w:lineRule="auto"/>
        <w:rPr>
          <w:color w:val="FF0000"/>
          <w:rPrChange w:id="106" w:author="Iliceto Alessio" w:date="2021-04-21T15:08:00Z">
            <w:rPr/>
          </w:rPrChange>
        </w:rPr>
      </w:pPr>
      <w:proofErr w:type="gramStart"/>
      <w:r w:rsidRPr="006B2DAA">
        <w:rPr>
          <w:b/>
        </w:rPr>
        <w:t>NAO</w:t>
      </w:r>
      <w:r>
        <w:t xml:space="preserve">: </w:t>
      </w:r>
      <w:r w:rsidR="006C30FF">
        <w:t xml:space="preserve">  </w:t>
      </w:r>
      <w:proofErr w:type="gramEnd"/>
      <w:r w:rsidR="006C30FF">
        <w:t xml:space="preserve">        </w:t>
      </w:r>
      <w:r w:rsidR="00BD35CD" w:rsidRPr="00BD35CD">
        <w:t>Dal Seno Bruno</w:t>
      </w:r>
      <w:r>
        <w:t>, vuo</w:t>
      </w:r>
      <w:r w:rsidR="006C30FF">
        <w:t>i rispondere tu alla domanda?</w:t>
      </w:r>
      <w:ins w:id="107" w:author="Iliceto Alessio" w:date="2021-04-21T15:07:00Z">
        <w:r w:rsidR="00C00D93">
          <w:t xml:space="preserve"> </w:t>
        </w:r>
      </w:ins>
    </w:p>
    <w:p w:rsidR="006C30FF" w:rsidRDefault="006C30FF" w:rsidP="00D4051D">
      <w:pPr>
        <w:pStyle w:val="NormaleWeb"/>
        <w:spacing w:after="159" w:line="256" w:lineRule="auto"/>
      </w:pPr>
      <w:proofErr w:type="gramStart"/>
      <w:r>
        <w:t>5</w:t>
      </w:r>
      <w:proofErr w:type="gramEnd"/>
      <w:r>
        <w:t xml:space="preserve"> secondi di silenzio.</w:t>
      </w:r>
      <w:r w:rsidR="00DF796F">
        <w:t xml:space="preserve"> </w:t>
      </w:r>
    </w:p>
    <w:p w:rsidR="00DF796F" w:rsidRDefault="006C30FF" w:rsidP="00D4051D">
      <w:pPr>
        <w:pStyle w:val="NormaleWeb"/>
        <w:spacing w:after="159" w:line="256" w:lineRule="auto"/>
      </w:pPr>
      <w:r w:rsidRPr="006C30FF">
        <w:rPr>
          <w:b/>
        </w:rPr>
        <w:t>NAO</w:t>
      </w:r>
      <w:r>
        <w:t xml:space="preserve">:           </w:t>
      </w:r>
      <w:r w:rsidR="00BD35CD">
        <w:t>Dal Seno</w:t>
      </w:r>
      <w:r w:rsidR="00DF796F">
        <w:t>?</w:t>
      </w:r>
    </w:p>
    <w:p w:rsidR="00DF796F" w:rsidRDefault="00BD35CD" w:rsidP="00D4051D">
      <w:pPr>
        <w:pStyle w:val="NormaleWeb"/>
        <w:spacing w:after="159" w:line="256" w:lineRule="auto"/>
      </w:pPr>
      <w:r w:rsidRPr="006B2DAA">
        <w:rPr>
          <w:b/>
        </w:rPr>
        <w:t>Bruno</w:t>
      </w:r>
      <w:r w:rsidR="00DF796F">
        <w:t xml:space="preserve">: </w:t>
      </w:r>
      <w:r w:rsidR="006C30FF">
        <w:t xml:space="preserve">        </w:t>
      </w:r>
      <w:r w:rsidR="00DF796F">
        <w:t xml:space="preserve">Mi sente? Si </w:t>
      </w:r>
    </w:p>
    <w:p w:rsidR="00DF796F" w:rsidRDefault="00BD35CD" w:rsidP="00D4051D">
      <w:pPr>
        <w:pStyle w:val="NormaleWeb"/>
        <w:spacing w:after="159" w:line="256" w:lineRule="auto"/>
      </w:pPr>
      <w:r>
        <w:t>Bruno</w:t>
      </w:r>
      <w:r w:rsidR="00DF796F">
        <w:t xml:space="preserve"> fa partire un audio di interferenza dal cellulare</w:t>
      </w:r>
      <w:r w:rsidR="006B2DAA">
        <w:t>.</w:t>
      </w:r>
    </w:p>
    <w:p w:rsidR="00DF796F" w:rsidRDefault="00BD35CD" w:rsidP="00D4051D">
      <w:pPr>
        <w:pStyle w:val="NormaleWeb"/>
        <w:spacing w:after="159" w:line="256" w:lineRule="auto"/>
      </w:pPr>
      <w:r w:rsidRPr="006B2DAA">
        <w:rPr>
          <w:b/>
        </w:rPr>
        <w:lastRenderedPageBreak/>
        <w:t>Bruno</w:t>
      </w:r>
      <w:r w:rsidR="00DF796F">
        <w:t xml:space="preserve">: </w:t>
      </w:r>
      <w:r w:rsidR="006C30FF">
        <w:t xml:space="preserve">        </w:t>
      </w:r>
      <w:r w:rsidR="00DF796F">
        <w:t>Può ripetere?</w:t>
      </w:r>
    </w:p>
    <w:p w:rsidR="00DF796F" w:rsidRDefault="00DF796F" w:rsidP="006C30FF">
      <w:pPr>
        <w:pStyle w:val="NormaleWeb"/>
        <w:spacing w:after="159" w:line="256" w:lineRule="auto"/>
        <w:ind w:left="1276" w:hanging="1276"/>
      </w:pPr>
      <w:r w:rsidRPr="006B2DAA">
        <w:rPr>
          <w:b/>
        </w:rPr>
        <w:t>NAO</w:t>
      </w:r>
      <w:r>
        <w:t xml:space="preserve">: </w:t>
      </w:r>
      <w:r w:rsidR="006C30FF">
        <w:t xml:space="preserve">        </w:t>
      </w:r>
      <w:r w:rsidR="000A7BE4">
        <w:t xml:space="preserve"> </w:t>
      </w:r>
      <w:r w:rsidR="006C30FF">
        <w:t xml:space="preserve"> </w:t>
      </w:r>
      <w:r>
        <w:t xml:space="preserve">Cosa ho detto? </w:t>
      </w:r>
    </w:p>
    <w:p w:rsidR="00DF796F" w:rsidRDefault="00BD35CD" w:rsidP="006C30FF">
      <w:pPr>
        <w:pStyle w:val="NormaleWeb"/>
        <w:tabs>
          <w:tab w:val="left" w:pos="142"/>
        </w:tabs>
        <w:spacing w:after="159" w:line="256" w:lineRule="auto"/>
        <w:ind w:left="1276" w:hanging="1276"/>
      </w:pPr>
      <w:r w:rsidRPr="006B2DAA">
        <w:rPr>
          <w:b/>
        </w:rPr>
        <w:t>Bruno</w:t>
      </w:r>
      <w:r w:rsidR="00DF796F">
        <w:t xml:space="preserve">: </w:t>
      </w:r>
      <w:r w:rsidR="006C30FF">
        <w:t xml:space="preserve">         </w:t>
      </w:r>
      <w:r w:rsidR="00DF796F">
        <w:t xml:space="preserve">Può ripetere? </w:t>
      </w:r>
      <w:r w:rsidR="00DF796F" w:rsidRPr="00C00D93">
        <w:rPr>
          <w:color w:val="FF0000"/>
          <w:rPrChange w:id="108" w:author="Iliceto Alessio" w:date="2021-04-21T15:08:00Z">
            <w:rPr/>
          </w:rPrChange>
        </w:rPr>
        <w:t>Prof</w:t>
      </w:r>
      <w:r w:rsidR="00DF796F">
        <w:t>?</w:t>
      </w:r>
    </w:p>
    <w:p w:rsidR="00DF796F" w:rsidRDefault="00DF796F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</w:t>
      </w:r>
      <w:r>
        <w:t xml:space="preserve">No, non sento più niente. </w:t>
      </w:r>
      <w:r w:rsidR="00BD35CD" w:rsidRPr="00BD35CD">
        <w:t>Cocco Benvenuto</w:t>
      </w:r>
      <w:r w:rsidR="00BD35CD">
        <w:t>...</w:t>
      </w:r>
      <w:ins w:id="109" w:author="Iliceto Alessio" w:date="2021-04-21T15:08:00Z">
        <w:r w:rsidR="00C00D93">
          <w:t xml:space="preserve"> </w:t>
        </w:r>
        <w:r w:rsidR="00C00D93" w:rsidRPr="00C00D93">
          <w:rPr>
            <w:color w:val="FF0000"/>
            <w:rPrChange w:id="110" w:author="Iliceto Alessio" w:date="2021-04-21T15:09:00Z">
              <w:rPr/>
            </w:rPrChange>
          </w:rPr>
          <w:t>(Riconoscimento vocale)</w:t>
        </w:r>
      </w:ins>
    </w:p>
    <w:p w:rsidR="00DF796F" w:rsidRDefault="00BD35CD" w:rsidP="00D4051D">
      <w:pPr>
        <w:pStyle w:val="NormaleWeb"/>
        <w:spacing w:after="159" w:line="256" w:lineRule="auto"/>
      </w:pPr>
      <w:proofErr w:type="gramStart"/>
      <w:r w:rsidRPr="006B2DAA">
        <w:rPr>
          <w:b/>
        </w:rPr>
        <w:t>Felice</w:t>
      </w:r>
      <w:r w:rsidR="00DF796F" w:rsidRPr="00714992">
        <w:rPr>
          <w:color w:val="FF0000"/>
          <w:rPrChange w:id="111" w:author="Iliceto Alessio" w:date="2021-04-21T15:26:00Z">
            <w:rPr/>
          </w:rPrChange>
        </w:rPr>
        <w:t xml:space="preserve">: </w:t>
      </w:r>
      <w:r w:rsidR="006C30FF" w:rsidRPr="00714992">
        <w:rPr>
          <w:color w:val="FF0000"/>
          <w:rPrChange w:id="112" w:author="Iliceto Alessio" w:date="2021-04-21T15:26:00Z">
            <w:rPr/>
          </w:rPrChange>
        </w:rPr>
        <w:t xml:space="preserve">  </w:t>
      </w:r>
      <w:proofErr w:type="gramEnd"/>
      <w:r w:rsidR="006C30FF" w:rsidRPr="00714992">
        <w:rPr>
          <w:color w:val="FF0000"/>
          <w:rPrChange w:id="113" w:author="Iliceto Alessio" w:date="2021-04-21T15:26:00Z">
            <w:rPr/>
          </w:rPrChange>
        </w:rPr>
        <w:t xml:space="preserve">        </w:t>
      </w:r>
      <w:ins w:id="114" w:author="Iliceto Alessio" w:date="2021-04-21T15:24:00Z">
        <w:r w:rsidR="00714992" w:rsidRPr="00714992">
          <w:rPr>
            <w:color w:val="FF0000"/>
            <w:rPrChange w:id="115" w:author="Iliceto Alessio" w:date="2021-04-21T15:26:00Z">
              <w:rPr/>
            </w:rPrChange>
          </w:rPr>
          <w:t xml:space="preserve">(Alza un marker </w:t>
        </w:r>
      </w:ins>
      <w:ins w:id="116" w:author="Iliceto Alessio" w:date="2021-04-21T15:25:00Z">
        <w:r w:rsidR="00714992" w:rsidRPr="00714992">
          <w:rPr>
            <w:color w:val="FF0000"/>
            <w:rPrChange w:id="117" w:author="Iliceto Alessio" w:date="2021-04-21T15:26:00Z">
              <w:rPr/>
            </w:rPrChange>
          </w:rPr>
          <w:t xml:space="preserve">alla telecamera) </w:t>
        </w:r>
      </w:ins>
      <w:r w:rsidR="00DF796F">
        <w:t xml:space="preserve">Prof, mi sa che </w:t>
      </w:r>
      <w:r>
        <w:t>Dal Seno</w:t>
      </w:r>
      <w:r w:rsidR="00DF796F">
        <w:t xml:space="preserve"> ha chiesto se può ripetere.</w:t>
      </w:r>
    </w:p>
    <w:p w:rsidR="00DF796F" w:rsidRDefault="00DF796F" w:rsidP="006C30FF">
      <w:pPr>
        <w:pStyle w:val="NormaleWeb"/>
        <w:spacing w:after="159" w:line="256" w:lineRule="auto"/>
        <w:ind w:left="1276" w:hanging="1276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</w:t>
      </w:r>
      <w:r>
        <w:t xml:space="preserve">Eh, si ma non riesco a sentire quello che dice, mi sembra di parlare con gli alieni. Un linguaggio che non mi hanno ancora implementato. </w:t>
      </w:r>
      <w:r w:rsidR="00C347B6">
        <w:t>Allora cambiamo.</w:t>
      </w:r>
      <w:ins w:id="118" w:author="Iliceto Alessio" w:date="2021-04-21T15:26:00Z">
        <w:r w:rsidR="00714992">
          <w:t xml:space="preserve"> </w:t>
        </w:r>
        <w:r w:rsidR="00714992" w:rsidRPr="00714992">
          <w:rPr>
            <w:color w:val="FF0000"/>
            <w:rPrChange w:id="119" w:author="Iliceto Alessio" w:date="2021-04-21T15:26:00Z">
              <w:rPr/>
            </w:rPrChange>
          </w:rPr>
          <w:t>(Riconoscimento marker)</w:t>
        </w:r>
      </w:ins>
    </w:p>
    <w:p w:rsidR="00C347B6" w:rsidRDefault="00C347B6" w:rsidP="00D4051D">
      <w:pPr>
        <w:pStyle w:val="NormaleWeb"/>
        <w:spacing w:after="159" w:line="256" w:lineRule="auto"/>
      </w:pPr>
      <w:proofErr w:type="gramStart"/>
      <w:r>
        <w:t>5</w:t>
      </w:r>
      <w:proofErr w:type="gramEnd"/>
      <w:r>
        <w:t xml:space="preserve"> secondi di silenzio</w:t>
      </w:r>
    </w:p>
    <w:p w:rsidR="00C347B6" w:rsidRDefault="00BD35CD" w:rsidP="00D4051D">
      <w:pPr>
        <w:pStyle w:val="NormaleWeb"/>
        <w:spacing w:after="159" w:line="256" w:lineRule="auto"/>
      </w:pPr>
      <w:r w:rsidRPr="006B2DAA">
        <w:rPr>
          <w:b/>
        </w:rPr>
        <w:t>Benvenuto</w:t>
      </w:r>
      <w:r w:rsidR="00C347B6">
        <w:t xml:space="preserve">: </w:t>
      </w:r>
      <w:r w:rsidR="006C30FF">
        <w:t xml:space="preserve">   </w:t>
      </w:r>
      <w:r w:rsidR="00C347B6">
        <w:t>Parlo io?</w:t>
      </w:r>
    </w:p>
    <w:p w:rsidR="00C347B6" w:rsidRDefault="00C347B6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>
        <w:t>Sì.</w:t>
      </w:r>
    </w:p>
    <w:p w:rsidR="00C347B6" w:rsidRDefault="00BD35CD" w:rsidP="00D4051D">
      <w:pPr>
        <w:pStyle w:val="NormaleWeb"/>
        <w:spacing w:after="159" w:line="256" w:lineRule="auto"/>
      </w:pPr>
      <w:r w:rsidRPr="006B2DAA">
        <w:rPr>
          <w:b/>
        </w:rPr>
        <w:t>Benvenuto</w:t>
      </w:r>
      <w:r w:rsidR="00C347B6">
        <w:t xml:space="preserve">: </w:t>
      </w:r>
      <w:r w:rsidR="006C30FF">
        <w:t xml:space="preserve">   </w:t>
      </w:r>
      <w:r w:rsidR="00C347B6">
        <w:t xml:space="preserve">Hmmmmmm... boh. </w:t>
      </w:r>
    </w:p>
    <w:p w:rsidR="006B2DAA" w:rsidRDefault="00C347B6" w:rsidP="00D4051D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</w:t>
      </w:r>
      <w:r w:rsidR="006C30FF">
        <w:t xml:space="preserve">  </w:t>
      </w:r>
      <w:proofErr w:type="gramEnd"/>
      <w:r w:rsidR="006C30FF">
        <w:t xml:space="preserve">          </w:t>
      </w:r>
      <w:r>
        <w:t>Allora quest’esercizio</w:t>
      </w:r>
      <w:r w:rsidR="006B2DAA">
        <w:t>, c’è qualcuno che ha provato a farlo?</w:t>
      </w:r>
      <w:ins w:id="120" w:author="Iliceto Alessio" w:date="2021-04-21T15:09:00Z">
        <w:r w:rsidR="00C00D93">
          <w:t xml:space="preserve"> </w:t>
        </w:r>
        <w:r w:rsidR="00C00D93" w:rsidRPr="00C00D93">
          <w:rPr>
            <w:color w:val="FF0000"/>
            <w:rPrChange w:id="121" w:author="Iliceto Alessio" w:date="2021-04-21T15:09:00Z">
              <w:rPr/>
            </w:rPrChange>
          </w:rPr>
          <w:t>(</w:t>
        </w:r>
      </w:ins>
      <w:ins w:id="122" w:author="Iliceto Alessio" w:date="2021-04-21T15:35:00Z">
        <w:r w:rsidR="00355A9C">
          <w:rPr>
            <w:color w:val="FF0000"/>
          </w:rPr>
          <w:t>Touch)</w:t>
        </w:r>
      </w:ins>
    </w:p>
    <w:p w:rsidR="009B17B2" w:rsidRDefault="009B17B2" w:rsidP="00D4051D">
      <w:pPr>
        <w:pStyle w:val="NormaleWeb"/>
        <w:spacing w:after="159" w:line="256" w:lineRule="auto"/>
      </w:pPr>
      <w:proofErr w:type="gramStart"/>
      <w:r>
        <w:t>5</w:t>
      </w:r>
      <w:proofErr w:type="gramEnd"/>
      <w:r>
        <w:t xml:space="preserve"> secondi di silenzio</w:t>
      </w:r>
    </w:p>
    <w:p w:rsidR="009B17B2" w:rsidRDefault="009B17B2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>
        <w:t>Sarà oggetto di verifica</w:t>
      </w:r>
      <w:r w:rsidR="00F364B6">
        <w:t>,</w:t>
      </w:r>
      <w:r>
        <w:t xml:space="preserve"> ragazzi</w:t>
      </w:r>
      <w:r w:rsidR="00F364B6">
        <w:t>!</w:t>
      </w:r>
    </w:p>
    <w:p w:rsidR="009B17B2" w:rsidRDefault="009B17B2" w:rsidP="00D4051D">
      <w:pPr>
        <w:pStyle w:val="NormaleWeb"/>
        <w:spacing w:after="159" w:line="256" w:lineRule="auto"/>
      </w:pPr>
      <w:r>
        <w:t>5 secondi di silenzio</w:t>
      </w:r>
    </w:p>
    <w:p w:rsidR="009B17B2" w:rsidRDefault="009B17B2" w:rsidP="00D4051D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</w:t>
      </w:r>
      <w:r w:rsidR="006C30FF">
        <w:t xml:space="preserve">  </w:t>
      </w:r>
      <w:proofErr w:type="gramEnd"/>
      <w:r w:rsidR="006C30FF">
        <w:t xml:space="preserve">          </w:t>
      </w:r>
      <w:r>
        <w:t>Chi è che ha provato?</w:t>
      </w:r>
      <w:ins w:id="123" w:author="Iliceto Alessio" w:date="2021-04-21T15:36:00Z">
        <w:r w:rsidR="00355A9C">
          <w:t xml:space="preserve"> </w:t>
        </w:r>
        <w:r w:rsidR="00355A9C" w:rsidRPr="00355A9C">
          <w:rPr>
            <w:color w:val="FF0000"/>
            <w:rPrChange w:id="124" w:author="Iliceto Alessio" w:date="2021-04-21T15:36:00Z">
              <w:rPr/>
            </w:rPrChange>
          </w:rPr>
          <w:t>(Touch)</w:t>
        </w:r>
      </w:ins>
    </w:p>
    <w:p w:rsidR="009B17B2" w:rsidRDefault="009B17B2" w:rsidP="00D4051D">
      <w:pPr>
        <w:pStyle w:val="NormaleWeb"/>
        <w:spacing w:after="159" w:line="256" w:lineRule="auto"/>
      </w:pPr>
      <w:proofErr w:type="gramStart"/>
      <w:r>
        <w:t>5</w:t>
      </w:r>
      <w:proofErr w:type="gramEnd"/>
      <w:r>
        <w:t xml:space="preserve"> secondi di silenzio</w:t>
      </w:r>
    </w:p>
    <w:p w:rsidR="009B17B2" w:rsidRDefault="009B17B2" w:rsidP="006C30FF">
      <w:pPr>
        <w:pStyle w:val="NormaleWeb"/>
        <w:spacing w:after="159" w:line="256" w:lineRule="auto"/>
        <w:ind w:left="1418" w:hanging="1418"/>
      </w:pPr>
      <w:proofErr w:type="gramStart"/>
      <w:r w:rsidRPr="006B2DAA">
        <w:rPr>
          <w:b/>
        </w:rPr>
        <w:t>NAO</w:t>
      </w:r>
      <w:r>
        <w:t>:</w:t>
      </w:r>
      <w:r w:rsidR="006C30FF">
        <w:t xml:space="preserve">   </w:t>
      </w:r>
      <w:proofErr w:type="gramEnd"/>
      <w:r w:rsidR="006C30FF">
        <w:t xml:space="preserve">           </w:t>
      </w:r>
      <w:r>
        <w:t xml:space="preserve">Okay, beh, vedete voi. Io devo andare avanti. Se ci sono problemi alzate la manina, siete in quinta, in quinta superiore, credo che siate in grado di alzare la manina. Avete anche 5 dita. Pensate </w:t>
      </w:r>
      <w:r w:rsidR="00F364B6">
        <w:t xml:space="preserve">che </w:t>
      </w:r>
      <w:r>
        <w:t xml:space="preserve">io ne ho </w:t>
      </w:r>
      <w:proofErr w:type="gramStart"/>
      <w:r>
        <w:t>3</w:t>
      </w:r>
      <w:proofErr w:type="gramEnd"/>
      <w:r>
        <w:t xml:space="preserve"> ed io sono in grado. </w:t>
      </w:r>
      <w:ins w:id="125" w:author="Iliceto Alessio" w:date="2021-04-21T15:36:00Z">
        <w:r w:rsidR="00355A9C">
          <w:t xml:space="preserve"> </w:t>
        </w:r>
      </w:ins>
    </w:p>
    <w:p w:rsidR="009B17B2" w:rsidRDefault="009A727C" w:rsidP="00D4051D">
      <w:pPr>
        <w:pStyle w:val="NormaleWeb"/>
        <w:spacing w:after="159" w:line="256" w:lineRule="auto"/>
      </w:pPr>
      <w:del w:id="126" w:author="Iliceto Alessio" w:date="2021-04-21T15:39:00Z">
        <w:r w:rsidDel="00355A9C">
          <w:delText>Natale</w:delText>
        </w:r>
        <w:r w:rsidR="009B17B2" w:rsidDel="00355A9C">
          <w:delText xml:space="preserve"> </w:delText>
        </w:r>
      </w:del>
      <w:ins w:id="127" w:author="Iliceto Alessio" w:date="2021-04-21T15:39:00Z">
        <w:r w:rsidR="00355A9C">
          <w:t>NAO</w:t>
        </w:r>
        <w:r w:rsidR="00355A9C">
          <w:t xml:space="preserve"> </w:t>
        </w:r>
      </w:ins>
      <w:r w:rsidR="009B17B2">
        <w:t>fa partire</w:t>
      </w:r>
      <w:ins w:id="128" w:author="Iliceto Alessio" w:date="2021-04-21T15:39:00Z">
        <w:r w:rsidR="00355A9C">
          <w:t xml:space="preserve"> una musica imbarazzante</w:t>
        </w:r>
      </w:ins>
      <w:ins w:id="129" w:author="Iliceto Alessio" w:date="2021-04-21T15:40:00Z">
        <w:r w:rsidR="00355A9C">
          <w:t xml:space="preserve">, ma </w:t>
        </w:r>
      </w:ins>
      <w:ins w:id="130" w:author="Iliceto Alessio" w:date="2021-04-21T15:42:00Z">
        <w:r w:rsidR="005F59FF">
          <w:t>incolpa gli studenti per evitare l’imbarazzo</w:t>
        </w:r>
      </w:ins>
      <w:del w:id="131" w:author="Iliceto Alessio" w:date="2021-04-21T15:39:00Z">
        <w:r w:rsidR="009B17B2" w:rsidDel="00355A9C">
          <w:delText xml:space="preserve"> la musica di Taylor Swift</w:delText>
        </w:r>
      </w:del>
      <w:r w:rsidR="009B17B2">
        <w:t>.</w:t>
      </w:r>
    </w:p>
    <w:p w:rsidR="009B17B2" w:rsidRDefault="009B17B2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 </w:t>
      </w:r>
      <w:r w:rsidR="009A727C">
        <w:t>Era</w:t>
      </w:r>
      <w:r>
        <w:t>, dove sei?</w:t>
      </w:r>
    </w:p>
    <w:p w:rsidR="009B17B2" w:rsidRDefault="009A727C" w:rsidP="00D4051D">
      <w:pPr>
        <w:pStyle w:val="NormaleWeb"/>
        <w:spacing w:after="159" w:line="256" w:lineRule="auto"/>
      </w:pPr>
      <w:r w:rsidRPr="006C30FF">
        <w:rPr>
          <w:b/>
        </w:rPr>
        <w:t>Natale</w:t>
      </w:r>
      <w:r w:rsidR="009B17B2">
        <w:t xml:space="preserve">: </w:t>
      </w:r>
      <w:r w:rsidR="006C30FF">
        <w:t xml:space="preserve">           </w:t>
      </w:r>
      <w:r w:rsidR="009B17B2">
        <w:t>Si?</w:t>
      </w:r>
    </w:p>
    <w:p w:rsidR="009B17B2" w:rsidRDefault="00E9618D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 </w:t>
      </w:r>
      <w:r>
        <w:t>Sei in viaggio?</w:t>
      </w:r>
    </w:p>
    <w:p w:rsidR="00E9618D" w:rsidRDefault="00E9618D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Oppure </w:t>
      </w:r>
      <w:r w:rsidR="009A727C">
        <w:t>Di Gioia</w:t>
      </w:r>
      <w:r>
        <w:t>?</w:t>
      </w:r>
    </w:p>
    <w:p w:rsidR="00E9618D" w:rsidRDefault="009A727C" w:rsidP="00D4051D">
      <w:pPr>
        <w:pStyle w:val="NormaleWeb"/>
        <w:spacing w:after="159" w:line="256" w:lineRule="auto"/>
      </w:pPr>
      <w:r w:rsidRPr="006C30FF">
        <w:rPr>
          <w:b/>
        </w:rPr>
        <w:lastRenderedPageBreak/>
        <w:t>Felice</w:t>
      </w:r>
      <w:r w:rsidR="00E9618D">
        <w:t xml:space="preserve">: </w:t>
      </w:r>
      <w:r w:rsidR="006C30FF">
        <w:t xml:space="preserve">           </w:t>
      </w:r>
      <w:r w:rsidR="00E9618D">
        <w:t>No, no, scusi non sono io</w:t>
      </w:r>
      <w:r w:rsidR="002A2BE9">
        <w:t xml:space="preserve"> che ho fatto partire la musica</w:t>
      </w:r>
      <w:r w:rsidR="00E9618D">
        <w:t>.</w:t>
      </w:r>
    </w:p>
    <w:p w:rsidR="00E9618D" w:rsidRDefault="00E9618D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 w:rsidR="002A2BE9">
        <w:t>E’</w:t>
      </w:r>
      <w:r>
        <w:t xml:space="preserve"> partita la musica a te?</w:t>
      </w:r>
    </w:p>
    <w:p w:rsidR="00E9618D" w:rsidRDefault="009A727C" w:rsidP="006C30FF">
      <w:pPr>
        <w:pStyle w:val="NormaleWeb"/>
        <w:spacing w:after="159" w:line="256" w:lineRule="auto"/>
        <w:ind w:left="1418" w:hanging="1418"/>
      </w:pPr>
      <w:r w:rsidRPr="006C30FF">
        <w:rPr>
          <w:b/>
        </w:rPr>
        <w:t>Felice</w:t>
      </w:r>
      <w:r w:rsidR="00E9618D">
        <w:t xml:space="preserve">: </w:t>
      </w:r>
      <w:r w:rsidR="006C30FF">
        <w:t xml:space="preserve">            </w:t>
      </w:r>
      <w:r w:rsidR="00E9618D">
        <w:t>No, no, non sono io.</w:t>
      </w:r>
    </w:p>
    <w:p w:rsidR="009B17B2" w:rsidRDefault="00E9618D" w:rsidP="006C30FF">
      <w:pPr>
        <w:pStyle w:val="NormaleWeb"/>
        <w:spacing w:after="159" w:line="256" w:lineRule="auto"/>
        <w:ind w:left="1418" w:hanging="1418"/>
      </w:pPr>
      <w:r w:rsidRPr="006B2DAA">
        <w:rPr>
          <w:b/>
        </w:rPr>
        <w:t>NAO</w:t>
      </w:r>
      <w:r>
        <w:t>:</w:t>
      </w:r>
      <w:r w:rsidR="009A727C">
        <w:t xml:space="preserve"> </w:t>
      </w:r>
      <w:r w:rsidR="006C30FF">
        <w:t xml:space="preserve">             </w:t>
      </w:r>
      <w:r w:rsidR="009A727C">
        <w:t>Natale</w:t>
      </w:r>
      <w:r>
        <w:t xml:space="preserve">. Sei in giro? Hm. Vabbè. Allora </w:t>
      </w:r>
      <w:ins w:id="132" w:author="Iliceto Alessio" w:date="2021-04-21T15:20:00Z">
        <w:r w:rsidR="00C00D93">
          <w:t>a ch</w:t>
        </w:r>
      </w:ins>
      <w:ins w:id="133" w:author="Iliceto Alessio" w:date="2021-04-21T15:21:00Z">
        <w:r w:rsidR="00C00D93">
          <w:t xml:space="preserve">i era stato assegnato </w:t>
        </w:r>
      </w:ins>
      <w:del w:id="134" w:author="Iliceto Alessio" w:date="2021-04-21T15:20:00Z">
        <w:r w:rsidDel="00C00D93">
          <w:delText xml:space="preserve">per completare </w:delText>
        </w:r>
        <w:r w:rsidR="006C30FF" w:rsidDel="00C00D93">
          <w:delText xml:space="preserve">invece </w:delText>
        </w:r>
      </w:del>
      <w:r>
        <w:t>l’esercizio</w:t>
      </w:r>
      <w:r w:rsidR="006C30FF">
        <w:t xml:space="preserve"> di informatica</w:t>
      </w:r>
      <w:del w:id="135" w:author="Iliceto Alessio" w:date="2021-04-21T15:21:00Z">
        <w:r w:rsidR="006C30FF" w:rsidDel="00C00D93">
          <w:delText xml:space="preserve"> chi vi era stato assegnato</w:delText>
        </w:r>
      </w:del>
      <w:r w:rsidR="006C30FF">
        <w:t>?</w:t>
      </w:r>
    </w:p>
    <w:p w:rsidR="009B17B2" w:rsidRDefault="009B17B2" w:rsidP="00D4051D">
      <w:pPr>
        <w:pStyle w:val="Normale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</w:t>
      </w:r>
      <w:r>
        <w:t>Okay, chiedo. Cosa manca</w:t>
      </w:r>
      <w:r w:rsidR="006C30FF">
        <w:t>va</w:t>
      </w:r>
      <w:r>
        <w:t xml:space="preserve"> per completare le tabelle.</w:t>
      </w:r>
    </w:p>
    <w:p w:rsidR="009B17B2" w:rsidRDefault="009A727C" w:rsidP="00D4051D">
      <w:pPr>
        <w:pStyle w:val="NormaleWeb"/>
        <w:spacing w:after="159" w:line="256" w:lineRule="auto"/>
      </w:pPr>
      <w:r w:rsidRPr="006E44EF">
        <w:rPr>
          <w:b/>
        </w:rPr>
        <w:t>Lino</w:t>
      </w:r>
      <w:r w:rsidR="009B17B2">
        <w:t xml:space="preserve">: </w:t>
      </w:r>
      <w:r w:rsidR="006C30FF">
        <w:t xml:space="preserve">             </w:t>
      </w:r>
      <w:r w:rsidR="009B17B2">
        <w:t>Bisogna</w:t>
      </w:r>
      <w:r w:rsidR="006C30FF">
        <w:t>va</w:t>
      </w:r>
      <w:r w:rsidR="009B17B2">
        <w:t xml:space="preserve"> popolarle.</w:t>
      </w:r>
    </w:p>
    <w:p w:rsidR="009B17B2" w:rsidRDefault="009B17B2" w:rsidP="006C30FF">
      <w:pPr>
        <w:pStyle w:val="NormaleWeb"/>
        <w:spacing w:after="159" w:line="256" w:lineRule="auto"/>
        <w:ind w:left="1418" w:hanging="1418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Si, </w:t>
      </w:r>
      <w:r w:rsidR="00F364B6">
        <w:t>scoperta grandiosa,</w:t>
      </w:r>
      <w:r>
        <w:t xml:space="preserve"> </w:t>
      </w:r>
      <w:r w:rsidR="009A727C">
        <w:t>Lino</w:t>
      </w:r>
      <w:r>
        <w:t xml:space="preserve">, vabbè, ora chiamo io. </w:t>
      </w:r>
      <w:r w:rsidR="009A727C">
        <w:t>La Banca</w:t>
      </w:r>
      <w:r>
        <w:t>, hai fatto qualcosa per oggi?</w:t>
      </w:r>
      <w:ins w:id="136" w:author="Iliceto Alessio" w:date="2021-04-21T15:22:00Z">
        <w:r w:rsidR="00714992">
          <w:t xml:space="preserve"> </w:t>
        </w:r>
        <w:r w:rsidR="00714992" w:rsidRPr="00714992">
          <w:rPr>
            <w:color w:val="FF0000"/>
            <w:rPrChange w:id="137" w:author="Iliceto Alessio" w:date="2021-04-21T15:22:00Z">
              <w:rPr/>
            </w:rPrChange>
          </w:rPr>
          <w:t>(App)</w:t>
        </w:r>
      </w:ins>
    </w:p>
    <w:p w:rsidR="009B17B2" w:rsidRDefault="009A727C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Benedetto</w:t>
      </w:r>
      <w:r w:rsidR="009B17B2">
        <w:t xml:space="preserve">: </w:t>
      </w:r>
      <w:r w:rsidR="006C30FF">
        <w:t xml:space="preserve">  </w:t>
      </w:r>
      <w:proofErr w:type="gramEnd"/>
      <w:r w:rsidR="006C30FF">
        <w:t xml:space="preserve">   </w:t>
      </w:r>
      <w:r w:rsidR="009B17B2">
        <w:t>Si, ho provato a fare qualcosa ma adesso non me lo fa più aprire.</w:t>
      </w:r>
    </w:p>
    <w:p w:rsidR="009B17B2" w:rsidRDefault="009B17B2" w:rsidP="00D4051D">
      <w:pPr>
        <w:pStyle w:val="Normale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Cosa non </w:t>
      </w:r>
      <w:r w:rsidR="00F364B6">
        <w:t xml:space="preserve">ti fa </w:t>
      </w:r>
      <w:r>
        <w:t>più aprire, mette</w:t>
      </w:r>
      <w:r w:rsidR="00F364B6">
        <w:t>t</w:t>
      </w:r>
      <w:r>
        <w:t>e il soggetto davanti alle frasi ragazzi.</w:t>
      </w:r>
    </w:p>
    <w:p w:rsidR="009B17B2" w:rsidRDefault="009A727C" w:rsidP="00D4051D">
      <w:pPr>
        <w:pStyle w:val="NormaleWeb"/>
        <w:spacing w:after="159" w:line="256" w:lineRule="auto"/>
      </w:pPr>
      <w:r w:rsidRPr="006E44EF">
        <w:rPr>
          <w:b/>
        </w:rPr>
        <w:t>Benedetto</w:t>
      </w:r>
      <w:r w:rsidR="009B17B2">
        <w:t xml:space="preserve">: </w:t>
      </w:r>
      <w:r w:rsidR="006C30FF">
        <w:t xml:space="preserve">     </w:t>
      </w:r>
      <w:r w:rsidR="009B17B2">
        <w:t>Ehh, il file.</w:t>
      </w:r>
    </w:p>
    <w:p w:rsidR="009B17B2" w:rsidRDefault="009B17B2" w:rsidP="00D4051D">
      <w:pPr>
        <w:pStyle w:val="Normale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 </w:t>
      </w:r>
      <w:r>
        <w:t xml:space="preserve">Quale... Allora </w:t>
      </w:r>
      <w:r w:rsidR="009A727C">
        <w:t>La Banca</w:t>
      </w:r>
      <w:r>
        <w:t xml:space="preserve"> niente. </w:t>
      </w:r>
      <w:r w:rsidR="009A727C">
        <w:t>Di Gioia</w:t>
      </w:r>
      <w:r>
        <w:t>, hai fatto qualcosa?</w:t>
      </w:r>
      <w:ins w:id="138" w:author="Iliceto Alessio" w:date="2021-04-21T15:27:00Z">
        <w:r w:rsidR="00714992">
          <w:t xml:space="preserve"> </w:t>
        </w:r>
        <w:r w:rsidR="00714992" w:rsidRPr="00714992">
          <w:rPr>
            <w:color w:val="FF0000"/>
            <w:rPrChange w:id="139" w:author="Iliceto Alessio" w:date="2021-04-21T15:27:00Z">
              <w:rPr/>
            </w:rPrChange>
          </w:rPr>
          <w:t>(App)</w:t>
        </w:r>
      </w:ins>
    </w:p>
    <w:p w:rsidR="009B17B2" w:rsidRDefault="009A727C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Felice</w:t>
      </w:r>
      <w:r w:rsidR="009B17B2">
        <w:t xml:space="preserve">: </w:t>
      </w:r>
      <w:r w:rsidR="006C30FF">
        <w:t xml:space="preserve">  </w:t>
      </w:r>
      <w:proofErr w:type="gramEnd"/>
      <w:r w:rsidR="006C30FF">
        <w:t xml:space="preserve">           </w:t>
      </w:r>
      <w:r w:rsidR="009B17B2">
        <w:t>Hmmmmmm, no.</w:t>
      </w:r>
    </w:p>
    <w:p w:rsidR="009B17B2" w:rsidRDefault="009B17B2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</w:t>
      </w:r>
      <w:r w:rsidR="006C30FF">
        <w:t xml:space="preserve">  </w:t>
      </w:r>
      <w:proofErr w:type="gramEnd"/>
      <w:r w:rsidR="006C30FF">
        <w:t xml:space="preserve">           </w:t>
      </w:r>
      <w:r w:rsidR="009A727C">
        <w:t>Cocco Benvenuto</w:t>
      </w:r>
      <w:r>
        <w:t>?</w:t>
      </w:r>
      <w:ins w:id="140" w:author="Iliceto Alessio" w:date="2021-04-21T15:27:00Z">
        <w:r w:rsidR="00714992">
          <w:t xml:space="preserve"> </w:t>
        </w:r>
        <w:r w:rsidR="00714992" w:rsidRPr="00BC1D4E">
          <w:rPr>
            <w:color w:val="FF0000"/>
          </w:rPr>
          <w:t>(App)</w:t>
        </w:r>
      </w:ins>
    </w:p>
    <w:p w:rsidR="009B17B2" w:rsidRDefault="009A727C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Benvenuto</w:t>
      </w:r>
      <w:r w:rsidR="009B17B2">
        <w:t xml:space="preserve">: </w:t>
      </w:r>
      <w:r w:rsidR="006C30FF">
        <w:t xml:space="preserve">  </w:t>
      </w:r>
      <w:proofErr w:type="gramEnd"/>
      <w:r w:rsidR="006C30FF">
        <w:t xml:space="preserve">  </w:t>
      </w:r>
      <w:r w:rsidR="009B17B2">
        <w:t>No.</w:t>
      </w:r>
    </w:p>
    <w:p w:rsidR="009B17B2" w:rsidRDefault="009B17B2" w:rsidP="00D4051D">
      <w:pPr>
        <w:pStyle w:val="Normale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>Benissimo, ...</w:t>
      </w:r>
    </w:p>
    <w:p w:rsidR="009B17B2" w:rsidRDefault="009B17B2" w:rsidP="006C30FF">
      <w:pPr>
        <w:pStyle w:val="NormaleWeb"/>
        <w:spacing w:after="159" w:line="256" w:lineRule="auto"/>
        <w:ind w:left="1418" w:hanging="1418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Allora forse una persona ha fatto il compitino?  Mercoledì </w:t>
      </w:r>
      <w:r w:rsidR="00831AC6">
        <w:t>compito in classe,</w:t>
      </w:r>
      <w:r>
        <w:t xml:space="preserve"> ragazzi. </w:t>
      </w:r>
      <w:ins w:id="141" w:author="Iliceto Alessio" w:date="2021-04-21T15:43:00Z">
        <w:r w:rsidR="005F59FF" w:rsidRPr="005F59FF">
          <w:rPr>
            <w:color w:val="FF0000"/>
            <w:rPrChange w:id="142" w:author="Iliceto Alessio" w:date="2021-04-21T15:43:00Z">
              <w:rPr/>
            </w:rPrChange>
          </w:rPr>
          <w:t>(Touch)</w:t>
        </w:r>
      </w:ins>
    </w:p>
    <w:p w:rsidR="009A727C" w:rsidRDefault="009A727C" w:rsidP="00D4051D">
      <w:pPr>
        <w:pStyle w:val="NormaleWeb"/>
        <w:spacing w:after="159" w:line="256" w:lineRule="auto"/>
      </w:pPr>
      <w:r>
        <w:t>Pausa.</w:t>
      </w:r>
    </w:p>
    <w:p w:rsidR="009B17B2" w:rsidRDefault="009A727C" w:rsidP="006C30FF">
      <w:pPr>
        <w:pStyle w:val="NormaleWeb"/>
        <w:spacing w:after="159" w:line="256" w:lineRule="auto"/>
        <w:ind w:left="1418" w:hanging="1418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>E</w:t>
      </w:r>
      <w:r w:rsidR="00E9618D">
        <w:t xml:space="preserve"> posso dire </w:t>
      </w:r>
      <w:r w:rsidR="00254DB5">
        <w:t>anche</w:t>
      </w:r>
      <w:r w:rsidR="00E9618D">
        <w:t xml:space="preserve"> </w:t>
      </w:r>
      <w:r w:rsidR="00254DB5">
        <w:t>che</w:t>
      </w:r>
      <w:r w:rsidR="00E9618D">
        <w:t xml:space="preserve"> questo non aiuta alla preparazione del vostro esame</w:t>
      </w:r>
      <w:r w:rsidR="00F364B6">
        <w:t>,</w:t>
      </w:r>
      <w:r w:rsidR="00E9618D">
        <w:t xml:space="preserve"> </w:t>
      </w:r>
      <w:r w:rsidR="00F364B6">
        <w:t>c</w:t>
      </w:r>
      <w:r w:rsidR="00E9618D">
        <w:t>he</w:t>
      </w:r>
      <w:r w:rsidR="00F364B6">
        <w:t>,</w:t>
      </w:r>
      <w:r w:rsidR="00E9618D">
        <w:t xml:space="preserve"> sicuramente, sicuramente, anche andasse male, male, male, come l’anno scorso, sarà fatto in presenza e in presenza non avete a disposizione tutti gli strumenti </w:t>
      </w:r>
      <w:r w:rsidR="00F364B6">
        <w:t xml:space="preserve">con i quali mi state facendo saltare i </w:t>
      </w:r>
      <w:r w:rsidR="00985F24">
        <w:t>sonar...</w:t>
      </w:r>
      <w:r w:rsidR="00E9618D">
        <w:t xml:space="preserve"> </w:t>
      </w:r>
    </w:p>
    <w:p w:rsidR="00E9618D" w:rsidRDefault="009A727C" w:rsidP="00D4051D">
      <w:pPr>
        <w:pStyle w:val="NormaleWeb"/>
        <w:spacing w:after="159" w:line="256" w:lineRule="auto"/>
      </w:pPr>
      <w:r w:rsidRPr="006E44EF">
        <w:rPr>
          <w:b/>
        </w:rPr>
        <w:t>Natale</w:t>
      </w:r>
      <w:r w:rsidR="00254DB5">
        <w:t xml:space="preserve">: </w:t>
      </w:r>
      <w:r w:rsidR="006C30FF">
        <w:t xml:space="preserve">          </w:t>
      </w:r>
      <w:r w:rsidR="00254DB5">
        <w:t xml:space="preserve">Ma prof, io non ho usato ne violini ne arpe. </w:t>
      </w:r>
    </w:p>
    <w:p w:rsidR="00254DB5" w:rsidRDefault="00254DB5" w:rsidP="00D4051D">
      <w:pPr>
        <w:pStyle w:val="Normale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</w:t>
      </w:r>
      <w:r>
        <w:t>Guarda</w:t>
      </w:r>
      <w:r w:rsidR="00831AC6">
        <w:t xml:space="preserve"> …</w:t>
      </w:r>
      <w:r>
        <w:t xml:space="preserve">- </w:t>
      </w:r>
    </w:p>
    <w:p w:rsidR="00254DB5" w:rsidRDefault="009A727C" w:rsidP="006C30FF">
      <w:pPr>
        <w:pStyle w:val="NormaleWeb"/>
        <w:spacing w:after="159" w:line="256" w:lineRule="auto"/>
        <w:ind w:left="1418" w:hanging="1418"/>
      </w:pPr>
      <w:r w:rsidRPr="006E44EF">
        <w:rPr>
          <w:b/>
        </w:rPr>
        <w:t>Bruno</w:t>
      </w:r>
      <w:r w:rsidR="00254DB5">
        <w:t xml:space="preserve">: </w:t>
      </w:r>
      <w:r w:rsidR="006C30FF">
        <w:t xml:space="preserve">          </w:t>
      </w:r>
      <w:r w:rsidR="00254DB5">
        <w:t>Ma prof, l’esame</w:t>
      </w:r>
      <w:r w:rsidR="00831AC6">
        <w:t xml:space="preserve"> di maturità dell’anno scorso </w:t>
      </w:r>
      <w:r w:rsidR="00254DB5">
        <w:t xml:space="preserve">non era andato bene, bene, bene, </w:t>
      </w:r>
      <w:r w:rsidR="00F364B6">
        <w:t>proprio</w:t>
      </w:r>
      <w:r w:rsidR="00254DB5">
        <w:t xml:space="preserve"> </w:t>
      </w:r>
      <w:r w:rsidR="00F364B6">
        <w:t>perché</w:t>
      </w:r>
      <w:r w:rsidR="00254DB5">
        <w:t xml:space="preserve"> non c’erano gli scritti</w:t>
      </w:r>
      <w:r w:rsidR="00F364B6">
        <w:t>?</w:t>
      </w:r>
    </w:p>
    <w:p w:rsidR="00254DB5" w:rsidRDefault="00254DB5" w:rsidP="006C30FF">
      <w:pPr>
        <w:pStyle w:val="NormaleWeb"/>
        <w:spacing w:after="159" w:line="256" w:lineRule="auto"/>
        <w:ind w:left="1418" w:hanging="1418"/>
      </w:pPr>
      <w:r w:rsidRPr="006E44EF">
        <w:rPr>
          <w:b/>
        </w:rPr>
        <w:lastRenderedPageBreak/>
        <w:t>NAO</w:t>
      </w:r>
      <w:r>
        <w:t xml:space="preserve">: </w:t>
      </w:r>
      <w:r w:rsidR="006C30FF">
        <w:t xml:space="preserve">             </w:t>
      </w:r>
      <w:r w:rsidR="009A727C">
        <w:t>Vabbè, a</w:t>
      </w:r>
      <w:r>
        <w:t xml:space="preserve">desso vedo lo schermo tutto nero. Non vedo neanche le vostre iniziali. Qundi </w:t>
      </w:r>
      <w:r w:rsidR="009A727C">
        <w:t>direi che la lezione finisce qu</w:t>
      </w:r>
      <w:r w:rsidR="00831AC6">
        <w:t>i</w:t>
      </w:r>
      <w:r w:rsidR="009A727C">
        <w:t>! V</w:t>
      </w:r>
      <w:r>
        <w:t xml:space="preserve">i saluto, con ammarezza, ma vi saluto. </w:t>
      </w:r>
    </w:p>
    <w:p w:rsidR="00254DB5" w:rsidRDefault="009A727C" w:rsidP="00D4051D">
      <w:pPr>
        <w:pStyle w:val="Normale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C30FF">
        <w:t xml:space="preserve">              </w:t>
      </w:r>
      <w:r w:rsidR="00254DB5">
        <w:t>Ma quindi prof</w:t>
      </w:r>
      <w:r w:rsidR="00F364B6">
        <w:t>…</w:t>
      </w:r>
    </w:p>
    <w:p w:rsidR="00254DB5" w:rsidRDefault="009A727C" w:rsidP="00D4051D">
      <w:pPr>
        <w:pStyle w:val="NormaleWeb"/>
        <w:spacing w:after="159" w:line="256" w:lineRule="auto"/>
      </w:pPr>
      <w:r w:rsidRPr="006E44EF">
        <w:rPr>
          <w:b/>
        </w:rPr>
        <w:t>Benvenuto</w:t>
      </w:r>
      <w:r w:rsidR="00254DB5">
        <w:t xml:space="preserve">: </w:t>
      </w:r>
      <w:r w:rsidR="006C30FF">
        <w:t xml:space="preserve">     </w:t>
      </w:r>
      <w:r w:rsidR="00254DB5">
        <w:t>Arrivederci.</w:t>
      </w:r>
    </w:p>
    <w:p w:rsidR="00254DB5" w:rsidRDefault="00254DB5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</w:t>
      </w:r>
      <w:r w:rsidR="006C30FF">
        <w:t xml:space="preserve">  </w:t>
      </w:r>
      <w:proofErr w:type="gramEnd"/>
      <w:r w:rsidR="006C30FF">
        <w:t xml:space="preserve">            </w:t>
      </w:r>
      <w:r>
        <w:t>Ci vediamo domani.</w:t>
      </w:r>
      <w:ins w:id="143" w:author="Iliceto Alessio" w:date="2021-04-21T15:46:00Z">
        <w:r w:rsidR="005F59FF">
          <w:t xml:space="preserve"> </w:t>
        </w:r>
        <w:r w:rsidR="005F59FF" w:rsidRPr="005F59FF">
          <w:rPr>
            <w:color w:val="FF0000"/>
            <w:rPrChange w:id="144" w:author="Iliceto Alessio" w:date="2021-04-21T15:47:00Z">
              <w:rPr/>
            </w:rPrChange>
          </w:rPr>
          <w:t>(Touch)</w:t>
        </w:r>
      </w:ins>
    </w:p>
    <w:p w:rsidR="009A727C" w:rsidRDefault="009A727C" w:rsidP="00D4051D">
      <w:pPr>
        <w:pStyle w:val="NormaleWeb"/>
        <w:spacing w:after="159" w:line="256" w:lineRule="auto"/>
      </w:pPr>
      <w:r w:rsidRPr="006E44EF">
        <w:t>Benvenuto</w:t>
      </w:r>
      <w:r>
        <w:t xml:space="preserve"> esce dalla chimata. </w:t>
      </w:r>
    </w:p>
    <w:p w:rsidR="00254DB5" w:rsidRDefault="009A727C" w:rsidP="00D4051D">
      <w:pPr>
        <w:pStyle w:val="Normale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C30FF">
        <w:t xml:space="preserve">                </w:t>
      </w:r>
      <w:r w:rsidR="00254DB5">
        <w:t>Ma quindi prof</w:t>
      </w:r>
      <w:r w:rsidR="00F364B6">
        <w:t>…</w:t>
      </w:r>
    </w:p>
    <w:p w:rsidR="00254DB5" w:rsidRDefault="00254DB5" w:rsidP="00D4051D">
      <w:pPr>
        <w:pStyle w:val="Normale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  </w:t>
      </w:r>
      <w:r>
        <w:t>Arrivederci, in bocca al lupo</w:t>
      </w:r>
      <w:r w:rsidR="00831AC6">
        <w:t xml:space="preserve"> per la verifica</w:t>
      </w:r>
      <w:r w:rsidR="006C30FF">
        <w:t>,</w:t>
      </w:r>
      <w:r w:rsidR="00661AEF">
        <w:t>...</w:t>
      </w:r>
      <w:r w:rsidR="006C30FF">
        <w:t xml:space="preserve"> umani!</w:t>
      </w:r>
      <w:r w:rsidR="00661AEF">
        <w:t xml:space="preserve"> Ehmmm, volevo dire a do</w:t>
      </w:r>
      <w:r w:rsidR="00831AC6">
        <w:t>ma</w:t>
      </w:r>
      <w:r w:rsidR="00661AEF">
        <w:t>ni.</w:t>
      </w:r>
      <w:ins w:id="145" w:author="Iliceto Alessio" w:date="2021-04-21T15:47:00Z">
        <w:r w:rsidR="005F59FF">
          <w:t xml:space="preserve"> </w:t>
        </w:r>
        <w:r w:rsidR="005F59FF" w:rsidRPr="00BC1D4E">
          <w:rPr>
            <w:color w:val="FF0000"/>
          </w:rPr>
          <w:t>(Touch)</w:t>
        </w:r>
      </w:ins>
    </w:p>
    <w:p w:rsidR="006E44EF" w:rsidRDefault="006E44EF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Felice</w:t>
      </w:r>
      <w:r>
        <w:t xml:space="preserve">: </w:t>
      </w:r>
      <w:r w:rsidR="006C30FF">
        <w:t xml:space="preserve">  </w:t>
      </w:r>
      <w:proofErr w:type="gramEnd"/>
      <w:r w:rsidR="006C30FF">
        <w:t xml:space="preserve">            </w:t>
      </w:r>
      <w:r>
        <w:t>Arrivederci.</w:t>
      </w:r>
    </w:p>
    <w:p w:rsidR="006E44EF" w:rsidRDefault="006E44EF" w:rsidP="00D4051D">
      <w:pPr>
        <w:pStyle w:val="NormaleWeb"/>
        <w:spacing w:after="159" w:line="256" w:lineRule="auto"/>
      </w:pPr>
      <w:r w:rsidRPr="006E44EF">
        <w:rPr>
          <w:b/>
        </w:rPr>
        <w:t>Natale</w:t>
      </w:r>
      <w:r>
        <w:t xml:space="preserve">: </w:t>
      </w:r>
      <w:r w:rsidR="006C30FF">
        <w:t xml:space="preserve">            </w:t>
      </w:r>
      <w:r>
        <w:t>Arrivederci.</w:t>
      </w:r>
    </w:p>
    <w:p w:rsidR="006E44EF" w:rsidRDefault="006E44EF" w:rsidP="00D4051D">
      <w:pPr>
        <w:pStyle w:val="NormaleWeb"/>
        <w:spacing w:after="159" w:line="256" w:lineRule="auto"/>
      </w:pPr>
      <w:r>
        <w:t>Felice e Natale escono dalla chimata.</w:t>
      </w:r>
    </w:p>
    <w:p w:rsidR="00254DB5" w:rsidRDefault="009A727C" w:rsidP="00D4051D">
      <w:pPr>
        <w:pStyle w:val="Normale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61AEF">
        <w:t xml:space="preserve">                </w:t>
      </w:r>
      <w:r w:rsidR="00254DB5">
        <w:t xml:space="preserve">Ci metterà </w:t>
      </w:r>
      <w:r w:rsidR="00661AEF">
        <w:t>altri comp</w:t>
      </w:r>
      <w:r>
        <w:t>...</w:t>
      </w:r>
    </w:p>
    <w:p w:rsidR="00254DB5" w:rsidRDefault="00254DB5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</w:t>
      </w:r>
      <w:r w:rsidR="00661AEF">
        <w:t xml:space="preserve">  </w:t>
      </w:r>
      <w:proofErr w:type="gramEnd"/>
      <w:r w:rsidR="00661AEF">
        <w:t xml:space="preserve">             </w:t>
      </w:r>
      <w:r>
        <w:t>Arrivederci, arrivederci.</w:t>
      </w:r>
      <w:ins w:id="146" w:author="Iliceto Alessio" w:date="2021-04-21T15:47:00Z">
        <w:r w:rsidR="005F59FF">
          <w:t xml:space="preserve"> </w:t>
        </w:r>
        <w:r w:rsidR="005F59FF" w:rsidRPr="00BC1D4E">
          <w:rPr>
            <w:color w:val="FF0000"/>
          </w:rPr>
          <w:t>(Touch)</w:t>
        </w:r>
      </w:ins>
    </w:p>
    <w:p w:rsidR="00254DB5" w:rsidRDefault="00254DB5" w:rsidP="00D4051D">
      <w:pPr>
        <w:pStyle w:val="NormaleWeb"/>
        <w:spacing w:after="159" w:line="256" w:lineRule="auto"/>
      </w:pPr>
      <w:r>
        <w:t>NAO esce dalla chiamata.</w:t>
      </w:r>
    </w:p>
    <w:p w:rsidR="00254DB5" w:rsidRDefault="009A727C" w:rsidP="00D4051D">
      <w:pPr>
        <w:pStyle w:val="Normale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61AEF">
        <w:t xml:space="preserve">                </w:t>
      </w:r>
      <w:r w:rsidR="00254DB5">
        <w:t>Prof?... Prof? (</w:t>
      </w:r>
      <w:r w:rsidR="00985F24">
        <w:t xml:space="preserve">Ridendo) </w:t>
      </w:r>
      <w:r w:rsidR="00254DB5">
        <w:t>Arrivederci</w:t>
      </w:r>
      <w:r w:rsidR="00F339A0">
        <w:t>.</w:t>
      </w:r>
    </w:p>
    <w:p w:rsidR="00F339A0" w:rsidRDefault="009A727C" w:rsidP="00D4051D">
      <w:pPr>
        <w:pStyle w:val="NormaleWeb"/>
        <w:spacing w:after="159" w:line="256" w:lineRule="auto"/>
      </w:pPr>
      <w:r w:rsidRPr="006E44EF">
        <w:rPr>
          <w:b/>
        </w:rPr>
        <w:t>Benedetto</w:t>
      </w:r>
      <w:r w:rsidR="00F339A0">
        <w:t xml:space="preserve">: </w:t>
      </w:r>
      <w:r w:rsidR="00661AEF">
        <w:t xml:space="preserve">      </w:t>
      </w:r>
      <w:r w:rsidR="006E44EF">
        <w:t xml:space="preserve">(Ridendo) </w:t>
      </w:r>
      <w:r w:rsidR="00F339A0">
        <w:t>Arrivederci.</w:t>
      </w:r>
      <w:r w:rsidR="006E44EF">
        <w:t xml:space="preserve"> </w:t>
      </w:r>
    </w:p>
    <w:p w:rsidR="00F339A0" w:rsidRDefault="009A727C" w:rsidP="00D4051D">
      <w:pPr>
        <w:pStyle w:val="NormaleWeb"/>
        <w:spacing w:after="159" w:line="256" w:lineRule="auto"/>
      </w:pPr>
      <w:r w:rsidRPr="006E44EF">
        <w:rPr>
          <w:b/>
        </w:rPr>
        <w:t>Bruno</w:t>
      </w:r>
      <w:r w:rsidR="00F339A0">
        <w:t xml:space="preserve">: </w:t>
      </w:r>
      <w:r w:rsidR="00661AEF">
        <w:t xml:space="preserve">            </w:t>
      </w:r>
      <w:r w:rsidR="006E44EF" w:rsidRPr="006E44EF">
        <w:t xml:space="preserve">(Ridendo) </w:t>
      </w:r>
      <w:r w:rsidR="00F339A0">
        <w:t>Arrivederci.</w:t>
      </w:r>
    </w:p>
    <w:p w:rsidR="00661AEF" w:rsidRDefault="00661AEF" w:rsidP="00D4051D">
      <w:pPr>
        <w:pStyle w:val="NormaleWeb"/>
        <w:spacing w:after="159" w:line="256" w:lineRule="auto"/>
      </w:pPr>
      <w:r>
        <w:t>Escono tutti.</w:t>
      </w:r>
      <w:bookmarkStart w:id="147" w:name="_GoBack"/>
      <w:bookmarkEnd w:id="147"/>
    </w:p>
    <w:p w:rsidR="00254DB5" w:rsidRDefault="00254DB5" w:rsidP="00D4051D">
      <w:pPr>
        <w:pStyle w:val="NormaleWeb"/>
        <w:spacing w:after="159" w:line="256" w:lineRule="auto"/>
      </w:pPr>
    </w:p>
    <w:p w:rsidR="00254DB5" w:rsidRDefault="00254DB5" w:rsidP="00D4051D">
      <w:pPr>
        <w:pStyle w:val="NormaleWeb"/>
        <w:spacing w:after="159" w:line="256" w:lineRule="auto"/>
      </w:pPr>
    </w:p>
    <w:p w:rsidR="008F1C8E" w:rsidRDefault="008F1C8E" w:rsidP="00D4051D">
      <w:pPr>
        <w:pStyle w:val="NormaleWeb"/>
        <w:spacing w:after="159" w:line="256" w:lineRule="auto"/>
      </w:pPr>
    </w:p>
    <w:p w:rsidR="00C347B6" w:rsidRDefault="00C347B6" w:rsidP="00D4051D">
      <w:pPr>
        <w:pStyle w:val="NormaleWeb"/>
        <w:spacing w:after="159" w:line="256" w:lineRule="auto"/>
      </w:pPr>
    </w:p>
    <w:sectPr w:rsidR="00C347B6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35C" w:rsidRDefault="00A5735C" w:rsidP="0039103B">
      <w:pPr>
        <w:spacing w:line="240" w:lineRule="auto"/>
      </w:pPr>
      <w:r>
        <w:separator/>
      </w:r>
    </w:p>
  </w:endnote>
  <w:endnote w:type="continuationSeparator" w:id="0">
    <w:p w:rsidR="00A5735C" w:rsidRDefault="00A5735C" w:rsidP="00391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17414"/>
      <w:docPartObj>
        <w:docPartGallery w:val="Page Numbers (Bottom of Page)"/>
        <w:docPartUnique/>
      </w:docPartObj>
    </w:sdtPr>
    <w:sdtEndPr/>
    <w:sdtContent>
      <w:p w:rsidR="0039103B" w:rsidRDefault="0039103B">
        <w:pPr>
          <w:pStyle w:val="Pidipagina"/>
          <w:jc w:val="right"/>
        </w:pPr>
      </w:p>
      <w:p w:rsidR="0039103B" w:rsidRDefault="0039103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CF9">
          <w:rPr>
            <w:noProof/>
          </w:rPr>
          <w:t>1</w:t>
        </w:r>
        <w:r>
          <w:fldChar w:fldCharType="end"/>
        </w:r>
      </w:p>
    </w:sdtContent>
  </w:sdt>
  <w:p w:rsidR="0039103B" w:rsidRDefault="003910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35C" w:rsidRDefault="00A5735C" w:rsidP="0039103B">
      <w:pPr>
        <w:spacing w:line="240" w:lineRule="auto"/>
      </w:pPr>
      <w:r>
        <w:separator/>
      </w:r>
    </w:p>
  </w:footnote>
  <w:footnote w:type="continuationSeparator" w:id="0">
    <w:p w:rsidR="00A5735C" w:rsidRDefault="00A5735C" w:rsidP="003910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605"/>
    <w:multiLevelType w:val="multilevel"/>
    <w:tmpl w:val="4E70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05D0A"/>
    <w:multiLevelType w:val="hybridMultilevel"/>
    <w:tmpl w:val="246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35E61"/>
    <w:multiLevelType w:val="hybridMultilevel"/>
    <w:tmpl w:val="7A12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liceto Alessio">
    <w15:presenceInfo w15:providerId="AD" w15:userId="S-1-5-21-3547885836-539125181-913664827-30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51D"/>
    <w:rsid w:val="00005CF9"/>
    <w:rsid w:val="00012B05"/>
    <w:rsid w:val="00095C68"/>
    <w:rsid w:val="000A4C43"/>
    <w:rsid w:val="000A7386"/>
    <w:rsid w:val="000A7BE4"/>
    <w:rsid w:val="000B3C3B"/>
    <w:rsid w:val="000B7E57"/>
    <w:rsid w:val="000E150F"/>
    <w:rsid w:val="000E1D43"/>
    <w:rsid w:val="00107507"/>
    <w:rsid w:val="001456C6"/>
    <w:rsid w:val="0014736D"/>
    <w:rsid w:val="001A667D"/>
    <w:rsid w:val="00220ADF"/>
    <w:rsid w:val="00254DB5"/>
    <w:rsid w:val="00256929"/>
    <w:rsid w:val="002A2AAE"/>
    <w:rsid w:val="002A2BE9"/>
    <w:rsid w:val="002E7949"/>
    <w:rsid w:val="003076E5"/>
    <w:rsid w:val="00312FEB"/>
    <w:rsid w:val="003147B7"/>
    <w:rsid w:val="003306E6"/>
    <w:rsid w:val="00343F25"/>
    <w:rsid w:val="00355A9C"/>
    <w:rsid w:val="003611FB"/>
    <w:rsid w:val="0039103B"/>
    <w:rsid w:val="003C21E7"/>
    <w:rsid w:val="003C65A8"/>
    <w:rsid w:val="003D1032"/>
    <w:rsid w:val="003E4DEF"/>
    <w:rsid w:val="00400E49"/>
    <w:rsid w:val="00406676"/>
    <w:rsid w:val="00444A02"/>
    <w:rsid w:val="00445659"/>
    <w:rsid w:val="004649F2"/>
    <w:rsid w:val="004B4719"/>
    <w:rsid w:val="004D106A"/>
    <w:rsid w:val="004D7D1A"/>
    <w:rsid w:val="004E5776"/>
    <w:rsid w:val="004F7134"/>
    <w:rsid w:val="00513A38"/>
    <w:rsid w:val="005167C7"/>
    <w:rsid w:val="00523AC6"/>
    <w:rsid w:val="005429F5"/>
    <w:rsid w:val="00546EA6"/>
    <w:rsid w:val="005509AB"/>
    <w:rsid w:val="005636F7"/>
    <w:rsid w:val="005772B3"/>
    <w:rsid w:val="00595BF5"/>
    <w:rsid w:val="005A259D"/>
    <w:rsid w:val="005D7E4C"/>
    <w:rsid w:val="005E72C0"/>
    <w:rsid w:val="005F0618"/>
    <w:rsid w:val="005F59FF"/>
    <w:rsid w:val="00615F22"/>
    <w:rsid w:val="00661AEF"/>
    <w:rsid w:val="00673DB1"/>
    <w:rsid w:val="006B2DAA"/>
    <w:rsid w:val="006B44BF"/>
    <w:rsid w:val="006C30FF"/>
    <w:rsid w:val="006E408A"/>
    <w:rsid w:val="006E44EF"/>
    <w:rsid w:val="006F71CF"/>
    <w:rsid w:val="00710ABA"/>
    <w:rsid w:val="00714992"/>
    <w:rsid w:val="007164DE"/>
    <w:rsid w:val="00734D43"/>
    <w:rsid w:val="007640FD"/>
    <w:rsid w:val="00771EAC"/>
    <w:rsid w:val="007B5559"/>
    <w:rsid w:val="007E5EEA"/>
    <w:rsid w:val="00831AC6"/>
    <w:rsid w:val="008818BA"/>
    <w:rsid w:val="008943B7"/>
    <w:rsid w:val="008D64F7"/>
    <w:rsid w:val="008F1C8E"/>
    <w:rsid w:val="0090136B"/>
    <w:rsid w:val="009052E6"/>
    <w:rsid w:val="00985F24"/>
    <w:rsid w:val="009A727C"/>
    <w:rsid w:val="009B17B2"/>
    <w:rsid w:val="009D6E13"/>
    <w:rsid w:val="009F2B8E"/>
    <w:rsid w:val="00A44286"/>
    <w:rsid w:val="00A5735C"/>
    <w:rsid w:val="00A93460"/>
    <w:rsid w:val="00AB65B0"/>
    <w:rsid w:val="00AB66D8"/>
    <w:rsid w:val="00AF2550"/>
    <w:rsid w:val="00B06B62"/>
    <w:rsid w:val="00B26A04"/>
    <w:rsid w:val="00B36ACE"/>
    <w:rsid w:val="00BA1CD2"/>
    <w:rsid w:val="00BA6A67"/>
    <w:rsid w:val="00BB1C47"/>
    <w:rsid w:val="00BD35CD"/>
    <w:rsid w:val="00BF13D8"/>
    <w:rsid w:val="00C00D93"/>
    <w:rsid w:val="00C27FAC"/>
    <w:rsid w:val="00C347B6"/>
    <w:rsid w:val="00C72094"/>
    <w:rsid w:val="00C74577"/>
    <w:rsid w:val="00C97865"/>
    <w:rsid w:val="00CA2C88"/>
    <w:rsid w:val="00D4051D"/>
    <w:rsid w:val="00D756DE"/>
    <w:rsid w:val="00DB453D"/>
    <w:rsid w:val="00DE05DA"/>
    <w:rsid w:val="00DE06AA"/>
    <w:rsid w:val="00DF796F"/>
    <w:rsid w:val="00E61E2B"/>
    <w:rsid w:val="00E878F8"/>
    <w:rsid w:val="00E918FB"/>
    <w:rsid w:val="00E9618D"/>
    <w:rsid w:val="00EA556F"/>
    <w:rsid w:val="00ED55FE"/>
    <w:rsid w:val="00F339A0"/>
    <w:rsid w:val="00F364B6"/>
    <w:rsid w:val="00F46E08"/>
    <w:rsid w:val="00F70B26"/>
    <w:rsid w:val="00FA5B18"/>
    <w:rsid w:val="00FB1911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D431"/>
  <w15:docId w15:val="{1AE2191B-A75C-4AF9-83CB-02B02E54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D4051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4051D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6B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6B62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103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103B"/>
  </w:style>
  <w:style w:type="paragraph" w:styleId="Pidipagina">
    <w:name w:val="footer"/>
    <w:basedOn w:val="Normale"/>
    <w:link w:val="PidipaginaCarattere"/>
    <w:uiPriority w:val="99"/>
    <w:unhideWhenUsed/>
    <w:rsid w:val="0039103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1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7CCABFF7000A4985393E9F184E2121" ma:contentTypeVersion="2" ma:contentTypeDescription="Creare un nuovo documento." ma:contentTypeScope="" ma:versionID="8fc93642bcd164136211018f50b6e36f">
  <xsd:schema xmlns:xsd="http://www.w3.org/2001/XMLSchema" xmlns:xs="http://www.w3.org/2001/XMLSchema" xmlns:p="http://schemas.microsoft.com/office/2006/metadata/properties" xmlns:ns2="8b215e66-c780-4e3b-81ab-f4e11553df9a" targetNamespace="http://schemas.microsoft.com/office/2006/metadata/properties" ma:root="true" ma:fieldsID="ae061bb34c212a9696fab2282d164a74" ns2:_="">
    <xsd:import namespace="8b215e66-c780-4e3b-81ab-f4e11553d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15e66-c780-4e3b-81ab-f4e11553d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6A729-C386-4971-BF86-6F0EAD902B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02CCB5-6569-42FD-9137-0C6BFB75D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15e66-c780-4e3b-81ab-f4e11553d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B9A7B1-FE1D-4638-BA25-6FD7A4B5CB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1642</Words>
  <Characters>9361</Characters>
  <Application>Microsoft Office Word</Application>
  <DocSecurity>0</DocSecurity>
  <Lines>78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Iliceto Alessio</cp:lastModifiedBy>
  <cp:revision>4</cp:revision>
  <dcterms:created xsi:type="dcterms:W3CDTF">2021-04-14T12:49:00Z</dcterms:created>
  <dcterms:modified xsi:type="dcterms:W3CDTF">2021-04-21T13:47:00Z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0x010100827CCABFF7000A4985393E9F184E2121</vt:lpwstr>
  </property>
</Properties>
</file>